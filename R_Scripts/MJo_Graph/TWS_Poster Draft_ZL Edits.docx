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omments.xml" ContentType="application/vnd.openxmlformats-officedocument.wordprocessingml.comments+xml"/>
  <Override PartName="/word/charts/chart3.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1D69" w:rsidRPr="002B6DEC" w:rsidRDefault="00A0268E" w:rsidP="00A0268E">
      <w:pPr>
        <w:spacing w:after="0" w:line="240" w:lineRule="auto"/>
        <w:rPr>
          <w:rFonts w:ascii="Cambria" w:hAnsi="Cambria"/>
          <w:b/>
          <w:sz w:val="20"/>
          <w:szCs w:val="20"/>
        </w:rPr>
      </w:pPr>
      <w:r w:rsidRPr="002B6DEC">
        <w:rPr>
          <w:rFonts w:ascii="Cambria" w:hAnsi="Cambria"/>
          <w:b/>
          <w:sz w:val="20"/>
          <w:szCs w:val="20"/>
        </w:rPr>
        <w:t>A STR Multiplex for Columbian Black-Tailed Deer</w:t>
      </w:r>
    </w:p>
    <w:p w:rsidR="002B6DEC" w:rsidRPr="002B6DEC" w:rsidRDefault="002B6DEC" w:rsidP="00A0268E">
      <w:pPr>
        <w:spacing w:after="0" w:line="240" w:lineRule="auto"/>
        <w:rPr>
          <w:rFonts w:ascii="Cambria" w:hAnsi="Cambria"/>
          <w:sz w:val="20"/>
          <w:szCs w:val="20"/>
        </w:rPr>
      </w:pPr>
    </w:p>
    <w:p w:rsidR="002B6DEC" w:rsidRPr="002B6DEC" w:rsidRDefault="002B6DEC" w:rsidP="00A0268E">
      <w:pPr>
        <w:spacing w:after="0" w:line="240" w:lineRule="auto"/>
        <w:rPr>
          <w:rFonts w:ascii="Cambria" w:hAnsi="Cambria"/>
          <w:sz w:val="20"/>
          <w:szCs w:val="20"/>
        </w:rPr>
      </w:pPr>
      <w:proofErr w:type="spellStart"/>
      <w:r w:rsidRPr="002B6DEC">
        <w:rPr>
          <w:rFonts w:ascii="Cambria" w:hAnsi="Cambria"/>
          <w:sz w:val="20"/>
          <w:szCs w:val="20"/>
        </w:rPr>
        <w:t>MaryJo</w:t>
      </w:r>
      <w:proofErr w:type="spellEnd"/>
      <w:r w:rsidRPr="002B6DEC">
        <w:rPr>
          <w:rFonts w:ascii="Cambria" w:hAnsi="Cambria"/>
          <w:sz w:val="20"/>
          <w:szCs w:val="20"/>
        </w:rPr>
        <w:t xml:space="preserve"> </w:t>
      </w:r>
      <w:proofErr w:type="spellStart"/>
      <w:r w:rsidRPr="002B6DEC">
        <w:rPr>
          <w:rFonts w:ascii="Cambria" w:hAnsi="Cambria"/>
          <w:sz w:val="20"/>
          <w:szCs w:val="20"/>
        </w:rPr>
        <w:t>Olegario</w:t>
      </w:r>
      <w:proofErr w:type="spellEnd"/>
      <w:r w:rsidRPr="002B6DEC">
        <w:rPr>
          <w:rFonts w:ascii="Cambria" w:hAnsi="Cambria"/>
          <w:sz w:val="20"/>
          <w:szCs w:val="20"/>
        </w:rPr>
        <w:t xml:space="preserve">, Zachary </w:t>
      </w:r>
      <w:del w:id="0" w:author="Zachary Lounsberry" w:date="2013-01-22T12:08:00Z">
        <w:r w:rsidRPr="002B6DEC" w:rsidDel="00F85EAF">
          <w:rPr>
            <w:rFonts w:ascii="Cambria" w:hAnsi="Cambria"/>
            <w:sz w:val="20"/>
            <w:szCs w:val="20"/>
          </w:rPr>
          <w:delText>Lousenberry</w:delText>
        </w:r>
      </w:del>
      <w:ins w:id="1" w:author="Zachary Lounsberry" w:date="2013-01-22T12:08:00Z">
        <w:r w:rsidR="00F85EAF">
          <w:rPr>
            <w:rFonts w:ascii="Cambria" w:hAnsi="Cambria"/>
            <w:sz w:val="20"/>
            <w:szCs w:val="20"/>
          </w:rPr>
          <w:t>Lounsberry</w:t>
        </w:r>
      </w:ins>
      <w:r w:rsidRPr="002B6DEC">
        <w:rPr>
          <w:rFonts w:ascii="Cambria" w:hAnsi="Cambria"/>
          <w:sz w:val="20"/>
          <w:szCs w:val="20"/>
        </w:rPr>
        <w:t>, Benjamin Sacks</w:t>
      </w:r>
    </w:p>
    <w:p w:rsidR="002B6DEC" w:rsidRDefault="002B6DEC" w:rsidP="002B6DEC">
      <w:pPr>
        <w:widowControl w:val="0"/>
        <w:autoSpaceDE w:val="0"/>
        <w:autoSpaceDN w:val="0"/>
        <w:adjustRightInd w:val="0"/>
        <w:spacing w:after="0" w:line="240" w:lineRule="auto"/>
        <w:rPr>
          <w:rFonts w:ascii="Cambria" w:hAnsi="Cambria" w:cs="Arial"/>
          <w:color w:val="222222"/>
          <w:sz w:val="20"/>
          <w:szCs w:val="26"/>
        </w:rPr>
      </w:pPr>
      <w:r w:rsidRPr="002B6DEC">
        <w:rPr>
          <w:rFonts w:ascii="Cambria" w:hAnsi="Cambria" w:cs="Arial"/>
          <w:color w:val="222222"/>
          <w:sz w:val="20"/>
          <w:szCs w:val="26"/>
        </w:rPr>
        <w:t>Canid Diversity and Conservation Lab</w:t>
      </w:r>
      <w:r>
        <w:rPr>
          <w:rFonts w:ascii="Cambria" w:hAnsi="Cambria" w:cs="Arial"/>
          <w:color w:val="222222"/>
          <w:sz w:val="20"/>
          <w:szCs w:val="26"/>
        </w:rPr>
        <w:t xml:space="preserve">oratory, </w:t>
      </w:r>
      <w:r w:rsidRPr="002B6DEC">
        <w:rPr>
          <w:rFonts w:ascii="Cambria" w:hAnsi="Cambria" w:cs="Arial"/>
          <w:color w:val="222222"/>
          <w:sz w:val="20"/>
          <w:szCs w:val="26"/>
        </w:rPr>
        <w:t>Veterinary Genetics Laboratory</w:t>
      </w:r>
      <w:r>
        <w:rPr>
          <w:rFonts w:ascii="Cambria" w:hAnsi="Cambria" w:cs="Arial"/>
          <w:color w:val="222222"/>
          <w:sz w:val="20"/>
          <w:szCs w:val="26"/>
        </w:rPr>
        <w:t>, University of California, Davis</w:t>
      </w:r>
    </w:p>
    <w:p w:rsidR="00A0268E" w:rsidRPr="002E7971" w:rsidRDefault="00A0268E" w:rsidP="002B6DEC">
      <w:pPr>
        <w:widowControl w:val="0"/>
        <w:autoSpaceDE w:val="0"/>
        <w:autoSpaceDN w:val="0"/>
        <w:adjustRightInd w:val="0"/>
        <w:spacing w:after="0" w:line="240" w:lineRule="auto"/>
        <w:rPr>
          <w:rFonts w:ascii="Cambria" w:hAnsi="Cambria" w:cs="Arial"/>
          <w:sz w:val="20"/>
          <w:szCs w:val="20"/>
        </w:rPr>
      </w:pPr>
    </w:p>
    <w:p w:rsidR="00A0268E" w:rsidRPr="002E7971" w:rsidRDefault="00A0268E" w:rsidP="00A0268E">
      <w:pPr>
        <w:spacing w:after="0" w:line="240" w:lineRule="auto"/>
        <w:rPr>
          <w:rFonts w:ascii="Cambria" w:hAnsi="Cambria" w:cs="Arial"/>
          <w:sz w:val="20"/>
          <w:szCs w:val="20"/>
        </w:rPr>
      </w:pPr>
      <w:r w:rsidRPr="002E7971">
        <w:rPr>
          <w:rFonts w:ascii="Cambria" w:hAnsi="Cambria" w:cs="Arial"/>
          <w:b/>
          <w:sz w:val="20"/>
          <w:szCs w:val="20"/>
        </w:rPr>
        <w:t>INTRODUCTION</w:t>
      </w:r>
      <w:r w:rsidRPr="002E7971">
        <w:rPr>
          <w:rFonts w:ascii="Cambria" w:hAnsi="Cambria" w:cs="Arial"/>
          <w:sz w:val="20"/>
          <w:szCs w:val="20"/>
        </w:rPr>
        <w:t>:</w:t>
      </w:r>
      <w:r w:rsidRPr="002E7971">
        <w:rPr>
          <w:rFonts w:ascii="Cambria" w:hAnsi="Cambria" w:cs="Arial"/>
          <w:b/>
          <w:sz w:val="20"/>
          <w:szCs w:val="20"/>
        </w:rPr>
        <w:t xml:space="preserve"> </w:t>
      </w:r>
    </w:p>
    <w:p w:rsidR="00A0268E" w:rsidRPr="002E7971" w:rsidRDefault="00A0268E" w:rsidP="00A0268E">
      <w:pPr>
        <w:spacing w:after="0" w:line="240" w:lineRule="auto"/>
        <w:rPr>
          <w:rFonts w:ascii="Cambria" w:hAnsi="Cambria"/>
          <w:sz w:val="20"/>
          <w:szCs w:val="20"/>
        </w:rPr>
      </w:pPr>
      <w:r w:rsidRPr="002E7971">
        <w:rPr>
          <w:rFonts w:ascii="Cambria" w:hAnsi="Cambria"/>
          <w:sz w:val="20"/>
          <w:szCs w:val="20"/>
        </w:rPr>
        <w:t>Noninvasive genetic sampling is a powerful approach to obtaining DNA through a variety of sources such as hair, saliva, shed skin</w:t>
      </w:r>
      <w:ins w:id="2" w:author="Zachary Lounsberry" w:date="2013-01-22T12:08:00Z">
        <w:r w:rsidR="00F85EAF">
          <w:rPr>
            <w:rFonts w:ascii="Cambria" w:hAnsi="Cambria"/>
            <w:sz w:val="20"/>
            <w:szCs w:val="20"/>
          </w:rPr>
          <w:t>,</w:t>
        </w:r>
      </w:ins>
      <w:r w:rsidRPr="002E7971">
        <w:rPr>
          <w:rFonts w:ascii="Cambria" w:hAnsi="Cambria"/>
          <w:sz w:val="20"/>
          <w:szCs w:val="20"/>
        </w:rPr>
        <w:t xml:space="preserve"> and feces</w:t>
      </w:r>
      <w:del w:id="3" w:author="Zachary Lounsberry" w:date="2013-01-22T12:08:00Z">
        <w:r w:rsidRPr="002E7971" w:rsidDel="00F85EAF">
          <w:rPr>
            <w:rFonts w:ascii="Cambria" w:hAnsi="Cambria"/>
            <w:sz w:val="20"/>
            <w:szCs w:val="20"/>
          </w:rPr>
          <w:delText>, without requiring disturbance of wildlife</w:delText>
        </w:r>
      </w:del>
      <w:r w:rsidRPr="002E7971">
        <w:rPr>
          <w:rFonts w:ascii="Cambria" w:hAnsi="Cambria"/>
          <w:sz w:val="20"/>
          <w:szCs w:val="20"/>
        </w:rPr>
        <w:t xml:space="preserve">.   Throughout the nuclear genome, short tandem repeat (STR) markers </w:t>
      </w:r>
      <w:del w:id="4" w:author="Zachary Lounsberry" w:date="2013-01-22T12:08:00Z">
        <w:r w:rsidRPr="002E7971" w:rsidDel="00F85EAF">
          <w:rPr>
            <w:rFonts w:ascii="Cambria" w:hAnsi="Cambria"/>
            <w:sz w:val="20"/>
            <w:szCs w:val="20"/>
          </w:rPr>
          <w:delText xml:space="preserve">(also known as “microsatellites”) </w:delText>
        </w:r>
      </w:del>
      <w:r w:rsidRPr="002E7971">
        <w:rPr>
          <w:rFonts w:ascii="Cambria" w:hAnsi="Cambria"/>
          <w:sz w:val="20"/>
          <w:szCs w:val="20"/>
        </w:rPr>
        <w:t xml:space="preserve">are abundant and are </w:t>
      </w:r>
      <w:ins w:id="5" w:author="Zachary Lounsberry" w:date="2013-01-22T12:09:00Z">
        <w:r w:rsidR="00F85EAF">
          <w:rPr>
            <w:rFonts w:ascii="Cambria" w:hAnsi="Cambria"/>
            <w:sz w:val="20"/>
            <w:szCs w:val="20"/>
          </w:rPr>
          <w:t xml:space="preserve">often </w:t>
        </w:r>
      </w:ins>
      <w:r w:rsidRPr="002E7971">
        <w:rPr>
          <w:rFonts w:ascii="Cambria" w:hAnsi="Cambria"/>
          <w:sz w:val="20"/>
          <w:szCs w:val="20"/>
        </w:rPr>
        <w:t xml:space="preserve">sufficiently polymorphic to perform individual identification, parentage, relatedness, gene mapping, and other applications </w:t>
      </w:r>
      <w:del w:id="6" w:author="Zachary Lounsberry" w:date="2013-01-22T12:09:00Z">
        <w:r w:rsidRPr="002E7971" w:rsidDel="00F85EAF">
          <w:rPr>
            <w:rFonts w:ascii="Cambria" w:hAnsi="Cambria"/>
            <w:sz w:val="20"/>
            <w:szCs w:val="20"/>
          </w:rPr>
          <w:delText xml:space="preserve">requiring high-resolution, Mendelian genetic profiles </w:delText>
        </w:r>
      </w:del>
      <w:r w:rsidRPr="002E7971">
        <w:rPr>
          <w:rFonts w:ascii="Cambria" w:hAnsi="Cambria"/>
          <w:sz w:val="20"/>
          <w:szCs w:val="20"/>
        </w:rPr>
        <w:t xml:space="preserve">(Butler 2005). Noninvasively collected samples typically yield low-quantity and highly fragmented DNA, requiring assays that make efficient use of available genetic material. Time and cost are </w:t>
      </w:r>
      <w:del w:id="7" w:author="Zachary Lounsberry" w:date="2013-01-22T12:10:00Z">
        <w:r w:rsidRPr="002E7971" w:rsidDel="00F85EAF">
          <w:rPr>
            <w:rFonts w:ascii="Cambria" w:hAnsi="Cambria"/>
            <w:sz w:val="20"/>
            <w:szCs w:val="20"/>
          </w:rPr>
          <w:delText xml:space="preserve">a </w:delText>
        </w:r>
      </w:del>
      <w:r w:rsidRPr="002E7971">
        <w:rPr>
          <w:rFonts w:ascii="Cambria" w:hAnsi="Cambria"/>
          <w:sz w:val="20"/>
          <w:szCs w:val="20"/>
        </w:rPr>
        <w:t>limiting factor</w:t>
      </w:r>
      <w:ins w:id="8" w:author="Zachary Lounsberry" w:date="2013-01-22T12:10:00Z">
        <w:r w:rsidR="00F85EAF">
          <w:rPr>
            <w:rFonts w:ascii="Cambria" w:hAnsi="Cambria"/>
            <w:sz w:val="20"/>
            <w:szCs w:val="20"/>
          </w:rPr>
          <w:t>s</w:t>
        </w:r>
      </w:ins>
      <w:r w:rsidRPr="002E7971">
        <w:rPr>
          <w:rFonts w:ascii="Cambria" w:hAnsi="Cambria"/>
          <w:sz w:val="20"/>
          <w:szCs w:val="20"/>
        </w:rPr>
        <w:t xml:space="preserve">, which necessitates development of a multi-marker assay (“multiplex”) with all loci amplified in a single </w:t>
      </w:r>
      <w:ins w:id="9" w:author="Zachary Lounsberry" w:date="2013-01-22T12:10:00Z">
        <w:r w:rsidR="00F85EAF">
          <w:rPr>
            <w:rFonts w:ascii="Cambria" w:hAnsi="Cambria"/>
            <w:sz w:val="20"/>
            <w:szCs w:val="20"/>
          </w:rPr>
          <w:t>polymerase chain reaction (</w:t>
        </w:r>
      </w:ins>
      <w:r w:rsidRPr="002E7971">
        <w:rPr>
          <w:rFonts w:ascii="Cambria" w:hAnsi="Cambria"/>
          <w:sz w:val="20"/>
          <w:szCs w:val="20"/>
        </w:rPr>
        <w:t>PCR</w:t>
      </w:r>
      <w:ins w:id="10" w:author="Zachary Lounsberry" w:date="2013-01-22T12:10:00Z">
        <w:r w:rsidR="00F85EAF">
          <w:rPr>
            <w:rFonts w:ascii="Cambria" w:hAnsi="Cambria"/>
            <w:sz w:val="20"/>
            <w:szCs w:val="20"/>
          </w:rPr>
          <w:t>)</w:t>
        </w:r>
      </w:ins>
      <w:del w:id="11" w:author="Zachary Lounsberry" w:date="2013-01-22T12:10:00Z">
        <w:r w:rsidRPr="002E7971" w:rsidDel="00F85EAF">
          <w:rPr>
            <w:rFonts w:ascii="Cambria" w:hAnsi="Cambria"/>
            <w:sz w:val="20"/>
            <w:szCs w:val="20"/>
          </w:rPr>
          <w:delText xml:space="preserve"> reaction</w:delText>
        </w:r>
      </w:del>
      <w:r w:rsidRPr="002E7971">
        <w:rPr>
          <w:rFonts w:ascii="Cambria" w:hAnsi="Cambria"/>
          <w:sz w:val="20"/>
          <w:szCs w:val="20"/>
        </w:rPr>
        <w:t>. The multiplex assay must be composed of a suite of markers with sufficiently high polymorphism to resolve identity between different individuals, even closely related ones.  Inclusion of Y-chromosome markers also can enable sex determination</w:t>
      </w:r>
      <w:del w:id="12" w:author="Zachary Lounsberry" w:date="2013-01-22T12:10:00Z">
        <w:r w:rsidRPr="002E7971" w:rsidDel="00F85EAF">
          <w:rPr>
            <w:rFonts w:ascii="Cambria" w:hAnsi="Cambria"/>
            <w:sz w:val="20"/>
            <w:szCs w:val="20"/>
          </w:rPr>
          <w:delText xml:space="preserve"> from the same multiplex</w:delText>
        </w:r>
      </w:del>
      <w:r w:rsidRPr="002E7971">
        <w:rPr>
          <w:rFonts w:ascii="Cambria" w:hAnsi="Cambria"/>
          <w:sz w:val="20"/>
          <w:szCs w:val="20"/>
        </w:rPr>
        <w:t xml:space="preserve">.  We created and optimized </w:t>
      </w:r>
      <w:del w:id="13" w:author="Zachary Lounsberry" w:date="2013-01-22T12:11:00Z">
        <w:r w:rsidRPr="002E7971" w:rsidDel="00F85EAF">
          <w:rPr>
            <w:rFonts w:ascii="Cambria" w:hAnsi="Cambria"/>
            <w:sz w:val="20"/>
            <w:szCs w:val="20"/>
          </w:rPr>
          <w:delText xml:space="preserve">such </w:delText>
        </w:r>
      </w:del>
      <w:r w:rsidRPr="002E7971">
        <w:rPr>
          <w:rFonts w:ascii="Cambria" w:hAnsi="Cambria"/>
          <w:sz w:val="20"/>
          <w:szCs w:val="20"/>
        </w:rPr>
        <w:t xml:space="preserve">a multiplex assay to identify individual </w:t>
      </w:r>
      <w:r w:rsidRPr="002E7971">
        <w:rPr>
          <w:rFonts w:ascii="Cambria" w:hAnsi="Cambria" w:cs="Times New Roman"/>
          <w:sz w:val="20"/>
          <w:szCs w:val="20"/>
        </w:rPr>
        <w:t xml:space="preserve">Columbian </w:t>
      </w:r>
      <w:del w:id="14" w:author="Zachary Lounsberry" w:date="2013-01-22T12:11:00Z">
        <w:r w:rsidRPr="002E7971" w:rsidDel="00F85EAF">
          <w:rPr>
            <w:rFonts w:ascii="Cambria" w:hAnsi="Cambria" w:cs="Times New Roman"/>
            <w:sz w:val="20"/>
            <w:szCs w:val="20"/>
          </w:rPr>
          <w:delText>B</w:delText>
        </w:r>
      </w:del>
      <w:ins w:id="15" w:author="Zachary Lounsberry" w:date="2013-01-22T12:11:00Z">
        <w:r w:rsidR="00F85EAF">
          <w:rPr>
            <w:rFonts w:ascii="Cambria" w:hAnsi="Cambria" w:cs="Times New Roman"/>
            <w:sz w:val="20"/>
            <w:szCs w:val="20"/>
          </w:rPr>
          <w:t>b</w:t>
        </w:r>
      </w:ins>
      <w:r w:rsidRPr="002E7971">
        <w:rPr>
          <w:rFonts w:ascii="Cambria" w:hAnsi="Cambria" w:cs="Times New Roman"/>
          <w:sz w:val="20"/>
          <w:szCs w:val="20"/>
        </w:rPr>
        <w:t>lack-</w:t>
      </w:r>
      <w:del w:id="16" w:author="Zachary Lounsberry" w:date="2013-01-22T12:11:00Z">
        <w:r w:rsidRPr="002E7971" w:rsidDel="00F85EAF">
          <w:rPr>
            <w:rFonts w:ascii="Cambria" w:hAnsi="Cambria" w:cs="Times New Roman"/>
            <w:sz w:val="20"/>
            <w:szCs w:val="20"/>
          </w:rPr>
          <w:delText>T</w:delText>
        </w:r>
      </w:del>
      <w:ins w:id="17" w:author="Zachary Lounsberry" w:date="2013-01-22T12:11:00Z">
        <w:r w:rsidR="00F85EAF">
          <w:rPr>
            <w:rFonts w:ascii="Cambria" w:hAnsi="Cambria" w:cs="Times New Roman"/>
            <w:sz w:val="20"/>
            <w:szCs w:val="20"/>
          </w:rPr>
          <w:t>t</w:t>
        </w:r>
      </w:ins>
      <w:r w:rsidRPr="002E7971">
        <w:rPr>
          <w:rFonts w:ascii="Cambria" w:hAnsi="Cambria" w:cs="Times New Roman"/>
          <w:sz w:val="20"/>
          <w:szCs w:val="20"/>
        </w:rPr>
        <w:t>ailed Deer (</w:t>
      </w:r>
      <w:proofErr w:type="spellStart"/>
      <w:r w:rsidRPr="002E7971">
        <w:rPr>
          <w:rFonts w:ascii="Cambria" w:hAnsi="Cambria" w:cs="Times New Roman"/>
          <w:i/>
          <w:sz w:val="20"/>
          <w:szCs w:val="20"/>
        </w:rPr>
        <w:t>Odocoileus</w:t>
      </w:r>
      <w:proofErr w:type="spellEnd"/>
      <w:r w:rsidRPr="002E7971">
        <w:rPr>
          <w:rFonts w:ascii="Cambria" w:hAnsi="Cambria" w:cs="Times New Roman"/>
          <w:i/>
          <w:sz w:val="20"/>
          <w:szCs w:val="20"/>
        </w:rPr>
        <w:t xml:space="preserve"> </w:t>
      </w:r>
      <w:proofErr w:type="spellStart"/>
      <w:r w:rsidRPr="002E7971">
        <w:rPr>
          <w:rFonts w:ascii="Cambria" w:hAnsi="Cambria" w:cs="Times New Roman"/>
          <w:i/>
          <w:sz w:val="20"/>
          <w:szCs w:val="20"/>
        </w:rPr>
        <w:t>hemionus</w:t>
      </w:r>
      <w:proofErr w:type="spellEnd"/>
      <w:r w:rsidRPr="002E7971">
        <w:rPr>
          <w:rFonts w:ascii="Cambria" w:hAnsi="Cambria" w:cs="Times New Roman"/>
          <w:i/>
          <w:sz w:val="20"/>
          <w:szCs w:val="20"/>
        </w:rPr>
        <w:t xml:space="preserve"> </w:t>
      </w:r>
      <w:proofErr w:type="spellStart"/>
      <w:r w:rsidRPr="002E7971">
        <w:rPr>
          <w:rFonts w:ascii="Cambria" w:hAnsi="Cambria" w:cs="Times New Roman"/>
          <w:i/>
          <w:sz w:val="20"/>
          <w:szCs w:val="20"/>
        </w:rPr>
        <w:t>columbianus</w:t>
      </w:r>
      <w:proofErr w:type="spellEnd"/>
      <w:r w:rsidR="00B73E74" w:rsidRPr="002E7971">
        <w:rPr>
          <w:rFonts w:ascii="Cambria" w:hAnsi="Cambria" w:cs="Times New Roman"/>
          <w:sz w:val="20"/>
          <w:szCs w:val="20"/>
        </w:rPr>
        <w:t>)</w:t>
      </w:r>
      <w:ins w:id="18" w:author="Zachary Lounsberry" w:date="2013-01-22T12:11:00Z">
        <w:r w:rsidR="00F85EAF">
          <w:rPr>
            <w:rFonts w:ascii="Cambria" w:hAnsi="Cambria" w:cs="Times New Roman"/>
            <w:sz w:val="20"/>
            <w:szCs w:val="20"/>
          </w:rPr>
          <w:t xml:space="preserve"> from noninvasively collected DNA</w:t>
        </w:r>
      </w:ins>
      <w:r w:rsidRPr="002E7971">
        <w:rPr>
          <w:rFonts w:ascii="Cambria" w:hAnsi="Cambria"/>
          <w:sz w:val="20"/>
          <w:szCs w:val="20"/>
        </w:rPr>
        <w:t xml:space="preserve">.  This assay </w:t>
      </w:r>
      <w:r w:rsidR="00C513DE">
        <w:rPr>
          <w:rFonts w:ascii="Cambria" w:hAnsi="Cambria"/>
          <w:sz w:val="20"/>
          <w:szCs w:val="20"/>
        </w:rPr>
        <w:t>is to</w:t>
      </w:r>
      <w:r w:rsidRPr="002E7971">
        <w:rPr>
          <w:rFonts w:ascii="Cambria" w:hAnsi="Cambria"/>
          <w:sz w:val="20"/>
          <w:szCs w:val="20"/>
        </w:rPr>
        <w:t xml:space="preserve"> be used for genetic capture-mark–recapture studies </w:t>
      </w:r>
      <w:r w:rsidR="00006C4A" w:rsidRPr="002E7971">
        <w:rPr>
          <w:rFonts w:ascii="Cambria" w:hAnsi="Cambria"/>
          <w:sz w:val="20"/>
          <w:szCs w:val="20"/>
        </w:rPr>
        <w:t>to estimate herd sizes</w:t>
      </w:r>
      <w:r w:rsidR="00B73E74" w:rsidRPr="002E7971">
        <w:rPr>
          <w:rFonts w:ascii="Cambria" w:hAnsi="Cambria"/>
          <w:sz w:val="20"/>
          <w:szCs w:val="20"/>
        </w:rPr>
        <w:t xml:space="preserve"> based on deer </w:t>
      </w:r>
      <w:del w:id="19" w:author="Zachary Lounsberry" w:date="2013-01-22T12:11:00Z">
        <w:r w:rsidR="00B73E74" w:rsidRPr="002E7971" w:rsidDel="00F85EAF">
          <w:rPr>
            <w:rFonts w:ascii="Cambria" w:hAnsi="Cambria"/>
            <w:sz w:val="20"/>
            <w:szCs w:val="20"/>
          </w:rPr>
          <w:delText xml:space="preserve">feces </w:delText>
        </w:r>
      </w:del>
      <w:ins w:id="20" w:author="Zachary Lounsberry" w:date="2013-01-22T12:11:00Z">
        <w:r w:rsidR="00F85EAF">
          <w:rPr>
            <w:rFonts w:ascii="Cambria" w:hAnsi="Cambria"/>
            <w:sz w:val="20"/>
            <w:szCs w:val="20"/>
          </w:rPr>
          <w:t>pellets</w:t>
        </w:r>
        <w:r w:rsidR="00F85EAF" w:rsidRPr="002E7971">
          <w:rPr>
            <w:rFonts w:ascii="Cambria" w:hAnsi="Cambria"/>
            <w:sz w:val="20"/>
            <w:szCs w:val="20"/>
          </w:rPr>
          <w:t xml:space="preserve"> </w:t>
        </w:r>
      </w:ins>
      <w:r w:rsidR="00B73E74" w:rsidRPr="002E7971">
        <w:rPr>
          <w:rFonts w:ascii="Cambria" w:hAnsi="Cambria"/>
          <w:sz w:val="20"/>
          <w:szCs w:val="20"/>
        </w:rPr>
        <w:t>collected along transects</w:t>
      </w:r>
      <w:r w:rsidRPr="002E7971">
        <w:rPr>
          <w:rFonts w:ascii="Cambria" w:hAnsi="Cambria"/>
          <w:sz w:val="20"/>
          <w:szCs w:val="20"/>
        </w:rPr>
        <w:t>.</w:t>
      </w:r>
    </w:p>
    <w:p w:rsidR="00B73E74" w:rsidRPr="002E7971" w:rsidRDefault="00B73E74" w:rsidP="00A0268E">
      <w:pPr>
        <w:spacing w:after="0" w:line="240" w:lineRule="auto"/>
        <w:rPr>
          <w:rFonts w:ascii="Cambria" w:hAnsi="Cambria" w:cs="Arial"/>
          <w:sz w:val="20"/>
          <w:szCs w:val="20"/>
        </w:rPr>
      </w:pPr>
    </w:p>
    <w:p w:rsidR="00E43D6E" w:rsidRPr="002E7971" w:rsidDel="00C54857" w:rsidRDefault="00A0268E" w:rsidP="00A0268E">
      <w:pPr>
        <w:spacing w:after="0" w:line="240" w:lineRule="auto"/>
        <w:rPr>
          <w:rFonts w:ascii="Cambria" w:hAnsi="Cambria" w:cs="Arial"/>
          <w:b/>
          <w:sz w:val="20"/>
          <w:szCs w:val="20"/>
        </w:rPr>
      </w:pPr>
      <w:r w:rsidRPr="002E7971">
        <w:rPr>
          <w:rFonts w:ascii="Cambria" w:hAnsi="Cambria" w:cs="Arial"/>
          <w:b/>
          <w:sz w:val="20"/>
          <w:szCs w:val="20"/>
        </w:rPr>
        <w:t>METHODS</w:t>
      </w:r>
    </w:p>
    <w:p w:rsidR="00A0268E" w:rsidRPr="002E7971" w:rsidRDefault="00A0268E" w:rsidP="00A0268E">
      <w:pPr>
        <w:spacing w:after="0" w:line="240" w:lineRule="auto"/>
        <w:rPr>
          <w:rFonts w:ascii="Cambria" w:hAnsi="Cambria" w:cs="Arial"/>
          <w:b/>
          <w:sz w:val="20"/>
          <w:szCs w:val="20"/>
        </w:rPr>
      </w:pPr>
      <w:r w:rsidRPr="002E7971">
        <w:rPr>
          <w:rFonts w:ascii="Cambria" w:hAnsi="Cambria"/>
          <w:sz w:val="20"/>
          <w:szCs w:val="20"/>
        </w:rPr>
        <w:t xml:space="preserve">Our approach was (1) use </w:t>
      </w:r>
      <w:r w:rsidR="00BC11C5" w:rsidRPr="002E7971">
        <w:rPr>
          <w:rFonts w:ascii="Cambria" w:hAnsi="Cambria"/>
          <w:sz w:val="20"/>
          <w:szCs w:val="20"/>
        </w:rPr>
        <w:t>high-quality DNA</w:t>
      </w:r>
      <w:r w:rsidRPr="002E7971">
        <w:rPr>
          <w:rFonts w:ascii="Cambria" w:hAnsi="Cambria"/>
          <w:sz w:val="20"/>
          <w:szCs w:val="20"/>
        </w:rPr>
        <w:t xml:space="preserve"> extracted from deer tissue to screen markers for polymorphism</w:t>
      </w:r>
      <w:proofErr w:type="gramStart"/>
      <w:r w:rsidRPr="002E7971">
        <w:rPr>
          <w:rFonts w:ascii="Cambria" w:hAnsi="Cambria"/>
          <w:sz w:val="20"/>
          <w:szCs w:val="20"/>
        </w:rPr>
        <w:t>,  (</w:t>
      </w:r>
      <w:proofErr w:type="gramEnd"/>
      <w:r w:rsidRPr="002E7971">
        <w:rPr>
          <w:rFonts w:ascii="Cambria" w:hAnsi="Cambria"/>
          <w:sz w:val="20"/>
          <w:szCs w:val="20"/>
        </w:rPr>
        <w:t xml:space="preserve">2) design </w:t>
      </w:r>
      <w:r w:rsidR="00C513DE">
        <w:rPr>
          <w:rFonts w:ascii="Cambria" w:hAnsi="Cambria"/>
          <w:sz w:val="20"/>
          <w:szCs w:val="20"/>
        </w:rPr>
        <w:t xml:space="preserve">the </w:t>
      </w:r>
      <w:r w:rsidRPr="002E7971">
        <w:rPr>
          <w:rFonts w:ascii="Cambria" w:hAnsi="Cambria"/>
          <w:sz w:val="20"/>
          <w:szCs w:val="20"/>
        </w:rPr>
        <w:t xml:space="preserve">multiplex, (3) conduct efficacy tests on DNA diluted to a range of known concentrations, (3) test </w:t>
      </w:r>
      <w:r w:rsidR="00C513DE">
        <w:rPr>
          <w:rFonts w:ascii="Cambria" w:hAnsi="Cambria"/>
          <w:sz w:val="20"/>
          <w:szCs w:val="20"/>
        </w:rPr>
        <w:t xml:space="preserve"> the multiplex </w:t>
      </w:r>
      <w:del w:id="21" w:author="Zachary Lounsberry" w:date="2013-01-22T12:12:00Z">
        <w:r w:rsidRPr="002E7971" w:rsidDel="00F85EAF">
          <w:rPr>
            <w:rFonts w:ascii="Cambria" w:hAnsi="Cambria"/>
            <w:sz w:val="20"/>
            <w:szCs w:val="20"/>
          </w:rPr>
          <w:delText>relative to</w:delText>
        </w:r>
      </w:del>
      <w:ins w:id="22" w:author="Zachary Lounsberry" w:date="2013-01-22T12:12:00Z">
        <w:r w:rsidR="00F85EAF">
          <w:rPr>
            <w:rFonts w:ascii="Cambria" w:hAnsi="Cambria"/>
            <w:sz w:val="20"/>
            <w:szCs w:val="20"/>
          </w:rPr>
          <w:t>on DNA derived from</w:t>
        </w:r>
      </w:ins>
      <w:r w:rsidR="00731311" w:rsidRPr="002E7971">
        <w:rPr>
          <w:rFonts w:ascii="Cambria" w:hAnsi="Cambria"/>
          <w:sz w:val="20"/>
          <w:szCs w:val="20"/>
        </w:rPr>
        <w:t xml:space="preserve"> scat</w:t>
      </w:r>
      <w:del w:id="23" w:author="Zachary Lounsberry" w:date="2013-01-22T12:12:00Z">
        <w:r w:rsidRPr="002E7971" w:rsidDel="00F85EAF">
          <w:rPr>
            <w:rFonts w:ascii="Cambria" w:hAnsi="Cambria"/>
            <w:sz w:val="20"/>
            <w:szCs w:val="20"/>
          </w:rPr>
          <w:delText xml:space="preserve"> DNA concentrations</w:delText>
        </w:r>
      </w:del>
      <w:r w:rsidRPr="002E7971">
        <w:rPr>
          <w:rFonts w:ascii="Cambria" w:hAnsi="Cambria"/>
          <w:sz w:val="20"/>
          <w:szCs w:val="20"/>
        </w:rPr>
        <w:t xml:space="preserve">, </w:t>
      </w:r>
      <w:r w:rsidR="00006C4A" w:rsidRPr="002E7971">
        <w:rPr>
          <w:rFonts w:ascii="Cambria" w:hAnsi="Cambria"/>
          <w:sz w:val="20"/>
          <w:szCs w:val="20"/>
        </w:rPr>
        <w:t xml:space="preserve">and </w:t>
      </w:r>
      <w:del w:id="24" w:author="Zachary Lounsberry" w:date="2013-01-22T12:12:00Z">
        <w:r w:rsidR="00006C4A" w:rsidRPr="002E7971" w:rsidDel="00F85EAF">
          <w:rPr>
            <w:rFonts w:ascii="Cambria" w:hAnsi="Cambria"/>
            <w:sz w:val="20"/>
            <w:szCs w:val="20"/>
          </w:rPr>
          <w:delText xml:space="preserve">lastly </w:delText>
        </w:r>
      </w:del>
      <w:r w:rsidRPr="002E7971">
        <w:rPr>
          <w:rFonts w:ascii="Cambria" w:hAnsi="Cambria"/>
          <w:sz w:val="20"/>
          <w:szCs w:val="20"/>
        </w:rPr>
        <w:t>(4) quantify genotyping error</w:t>
      </w:r>
      <w:r w:rsidR="00C422D5" w:rsidRPr="002E7971">
        <w:rPr>
          <w:rFonts w:ascii="Cambria" w:hAnsi="Cambria"/>
          <w:sz w:val="20"/>
          <w:szCs w:val="20"/>
        </w:rPr>
        <w:t xml:space="preserve"> </w:t>
      </w:r>
      <w:r w:rsidRPr="002E7971">
        <w:rPr>
          <w:rFonts w:ascii="Cambria" w:hAnsi="Cambria"/>
          <w:sz w:val="20"/>
          <w:szCs w:val="20"/>
        </w:rPr>
        <w:t xml:space="preserve">and assay performance.  </w:t>
      </w:r>
    </w:p>
    <w:p w:rsidR="00A0268E" w:rsidRPr="002E7971" w:rsidRDefault="00A0268E" w:rsidP="00A0268E">
      <w:pPr>
        <w:spacing w:after="0" w:line="240" w:lineRule="auto"/>
        <w:rPr>
          <w:rFonts w:ascii="Cambria" w:hAnsi="Cambria" w:cs="Times New Roman"/>
          <w:sz w:val="20"/>
          <w:szCs w:val="20"/>
          <w:u w:val="single"/>
        </w:rPr>
      </w:pPr>
    </w:p>
    <w:p w:rsidR="00A0268E" w:rsidRPr="002E7971" w:rsidRDefault="00A0268E" w:rsidP="00A0268E">
      <w:pPr>
        <w:spacing w:after="0" w:line="240" w:lineRule="auto"/>
        <w:rPr>
          <w:rFonts w:ascii="Cambria" w:hAnsi="Cambria"/>
          <w:b/>
          <w:sz w:val="20"/>
          <w:szCs w:val="20"/>
        </w:rPr>
      </w:pPr>
      <w:r w:rsidRPr="002E7971">
        <w:rPr>
          <w:rFonts w:ascii="Cambria" w:hAnsi="Cambria"/>
          <w:b/>
          <w:sz w:val="20"/>
          <w:szCs w:val="20"/>
        </w:rPr>
        <w:t>RESULTS</w:t>
      </w:r>
    </w:p>
    <w:p w:rsidR="00A0268E" w:rsidRPr="002E7971" w:rsidRDefault="00BC11C5" w:rsidP="00BC11C5">
      <w:pPr>
        <w:spacing w:after="0" w:line="240" w:lineRule="auto"/>
        <w:jc w:val="center"/>
        <w:rPr>
          <w:rFonts w:ascii="Cambria" w:hAnsi="Cambria" w:cs="Arial"/>
          <w:b/>
          <w:sz w:val="20"/>
          <w:szCs w:val="20"/>
        </w:rPr>
      </w:pPr>
      <w:r w:rsidRPr="002E7971">
        <w:rPr>
          <w:rFonts w:ascii="Cambria" w:hAnsi="Cambria" w:cs="Arial"/>
          <w:b/>
          <w:sz w:val="20"/>
          <w:szCs w:val="20"/>
        </w:rPr>
        <w:t xml:space="preserve">Multiplex </w:t>
      </w:r>
      <w:r w:rsidR="00FB7B95" w:rsidRPr="002E7971">
        <w:rPr>
          <w:rFonts w:ascii="Cambria" w:hAnsi="Cambria" w:cs="Arial"/>
          <w:b/>
          <w:sz w:val="20"/>
          <w:szCs w:val="20"/>
        </w:rPr>
        <w:t>panel d</w:t>
      </w:r>
      <w:r w:rsidRPr="002E7971">
        <w:rPr>
          <w:rFonts w:ascii="Cambria" w:hAnsi="Cambria" w:cs="Arial"/>
          <w:b/>
          <w:sz w:val="20"/>
          <w:szCs w:val="20"/>
        </w:rPr>
        <w:t>esign</w:t>
      </w:r>
    </w:p>
    <w:p w:rsidR="00E43D6E" w:rsidRPr="002E7971" w:rsidRDefault="00E43D6E" w:rsidP="00E43D6E">
      <w:pPr>
        <w:spacing w:after="0" w:line="240" w:lineRule="auto"/>
        <w:rPr>
          <w:rFonts w:ascii="Cambria" w:hAnsi="Cambria" w:cstheme="minorHAnsi"/>
          <w:sz w:val="20"/>
          <w:szCs w:val="20"/>
        </w:rPr>
      </w:pPr>
    </w:p>
    <w:p w:rsidR="00704641" w:rsidRPr="002E7971" w:rsidRDefault="00E43D6E" w:rsidP="003B5CFA">
      <w:pPr>
        <w:spacing w:after="0" w:line="240" w:lineRule="auto"/>
        <w:rPr>
          <w:rFonts w:ascii="Cambria" w:hAnsi="Cambria" w:cs="Arial"/>
          <w:sz w:val="20"/>
          <w:szCs w:val="20"/>
        </w:rPr>
      </w:pPr>
      <w:r w:rsidRPr="002E7971">
        <w:rPr>
          <w:rFonts w:ascii="Cambria" w:hAnsi="Cambria" w:cs="Arial"/>
          <w:sz w:val="20"/>
          <w:szCs w:val="20"/>
        </w:rPr>
        <w:t>We initially screened 24 microsatellite primer pairs originally developed for cattle, domestic sheep, deer (</w:t>
      </w:r>
      <w:proofErr w:type="spellStart"/>
      <w:r w:rsidRPr="002E7971">
        <w:rPr>
          <w:rFonts w:ascii="Cambria" w:hAnsi="Cambria" w:cs="Arial"/>
          <w:i/>
          <w:sz w:val="20"/>
          <w:szCs w:val="20"/>
        </w:rPr>
        <w:t>Odocoileus</w:t>
      </w:r>
      <w:proofErr w:type="spellEnd"/>
      <w:r w:rsidRPr="002E7971">
        <w:rPr>
          <w:rFonts w:ascii="Cambria" w:hAnsi="Cambria" w:cs="Arial"/>
          <w:sz w:val="20"/>
          <w:szCs w:val="20"/>
        </w:rPr>
        <w:t xml:space="preserve"> spp.) or other </w:t>
      </w:r>
      <w:proofErr w:type="spellStart"/>
      <w:r w:rsidRPr="002E7971">
        <w:rPr>
          <w:rFonts w:ascii="Cambria" w:hAnsi="Cambria" w:cs="Arial"/>
          <w:sz w:val="20"/>
          <w:szCs w:val="20"/>
        </w:rPr>
        <w:t>cervids</w:t>
      </w:r>
      <w:proofErr w:type="spellEnd"/>
      <w:ins w:id="25" w:author="Zachary Lounsberry" w:date="2013-01-22T12:13:00Z">
        <w:r w:rsidR="00F85EAF">
          <w:rPr>
            <w:rFonts w:ascii="Cambria" w:hAnsi="Cambria" w:cs="Arial"/>
            <w:sz w:val="20"/>
            <w:szCs w:val="20"/>
          </w:rPr>
          <w:t>.</w:t>
        </w:r>
      </w:ins>
      <w:del w:id="26" w:author="Zachary Lounsberry" w:date="2013-01-22T12:13:00Z">
        <w:r w:rsidRPr="002E7971" w:rsidDel="00F85EAF">
          <w:rPr>
            <w:rFonts w:ascii="Cambria" w:hAnsi="Cambria" w:cs="Arial"/>
            <w:sz w:val="20"/>
            <w:szCs w:val="20"/>
          </w:rPr>
          <w:delText>,</w:delText>
        </w:r>
      </w:del>
      <w:r w:rsidRPr="002E7971">
        <w:rPr>
          <w:rFonts w:ascii="Cambria" w:hAnsi="Cambria" w:cs="Arial"/>
          <w:sz w:val="20"/>
          <w:szCs w:val="20"/>
        </w:rPr>
        <w:t xml:space="preserve"> </w:t>
      </w:r>
      <w:del w:id="27" w:author="Zachary Lounsberry" w:date="2013-01-22T12:13:00Z">
        <w:r w:rsidRPr="002E7971" w:rsidDel="00F85EAF">
          <w:rPr>
            <w:rFonts w:ascii="Cambria" w:hAnsi="Cambria" w:cs="Arial"/>
            <w:sz w:val="20"/>
            <w:szCs w:val="20"/>
          </w:rPr>
          <w:delText>f</w:delText>
        </w:r>
      </w:del>
      <w:ins w:id="28" w:author="Zachary Lounsberry" w:date="2013-01-22T12:13:00Z">
        <w:r w:rsidR="00F85EAF">
          <w:rPr>
            <w:rFonts w:ascii="Cambria" w:hAnsi="Cambria" w:cs="Arial"/>
            <w:sz w:val="20"/>
            <w:szCs w:val="20"/>
          </w:rPr>
          <w:t>F</w:t>
        </w:r>
      </w:ins>
      <w:r w:rsidRPr="002E7971">
        <w:rPr>
          <w:rFonts w:ascii="Cambria" w:hAnsi="Cambria" w:cs="Arial"/>
          <w:sz w:val="20"/>
          <w:szCs w:val="20"/>
        </w:rPr>
        <w:t>rom</w:t>
      </w:r>
      <w:del w:id="29" w:author="Zachary Lounsberry" w:date="2013-01-22T12:13:00Z">
        <w:r w:rsidRPr="002E7971" w:rsidDel="00F85EAF">
          <w:rPr>
            <w:rFonts w:ascii="Cambria" w:hAnsi="Cambria" w:cs="Arial"/>
            <w:sz w:val="20"/>
            <w:szCs w:val="20"/>
          </w:rPr>
          <w:delText xml:space="preserve"> which</w:delText>
        </w:r>
      </w:del>
      <w:ins w:id="30" w:author="Zachary Lounsberry" w:date="2013-01-22T12:13:00Z">
        <w:r w:rsidR="00F85EAF">
          <w:rPr>
            <w:rFonts w:ascii="Cambria" w:hAnsi="Cambria" w:cs="Arial"/>
            <w:sz w:val="20"/>
            <w:szCs w:val="20"/>
          </w:rPr>
          <w:t xml:space="preserve"> these,</w:t>
        </w:r>
      </w:ins>
      <w:r w:rsidRPr="002E7971">
        <w:rPr>
          <w:rFonts w:ascii="Cambria" w:hAnsi="Cambria" w:cs="Arial"/>
          <w:sz w:val="20"/>
          <w:szCs w:val="20"/>
        </w:rPr>
        <w:t xml:space="preserve"> we selected 10 loci and a sex marker based on successful amplification, size distribution of the alleles, polymorphism, and primer compatibility based on predictions of the </w:t>
      </w:r>
      <w:proofErr w:type="spellStart"/>
      <w:r w:rsidRPr="002E7971">
        <w:rPr>
          <w:rFonts w:ascii="Cambria" w:hAnsi="Cambria" w:cs="Arial"/>
          <w:sz w:val="20"/>
          <w:szCs w:val="20"/>
        </w:rPr>
        <w:t>Autodimer</w:t>
      </w:r>
      <w:proofErr w:type="spellEnd"/>
      <w:r w:rsidRPr="002E7971">
        <w:rPr>
          <w:rFonts w:ascii="Cambria" w:hAnsi="Cambria" w:cs="Arial"/>
          <w:sz w:val="20"/>
          <w:szCs w:val="20"/>
        </w:rPr>
        <w:t xml:space="preserve"> program through the </w:t>
      </w:r>
      <w:proofErr w:type="spellStart"/>
      <w:r w:rsidRPr="002E7971">
        <w:rPr>
          <w:rFonts w:ascii="Cambria" w:hAnsi="Cambria" w:cs="Arial"/>
          <w:sz w:val="20"/>
          <w:szCs w:val="20"/>
        </w:rPr>
        <w:t>STRBase</w:t>
      </w:r>
      <w:proofErr w:type="spellEnd"/>
      <w:r w:rsidRPr="002E7971">
        <w:rPr>
          <w:rFonts w:ascii="Cambria" w:hAnsi="Cambria" w:cs="Arial"/>
          <w:sz w:val="20"/>
          <w:szCs w:val="20"/>
        </w:rPr>
        <w:t xml:space="preserve"> website (</w:t>
      </w:r>
      <w:proofErr w:type="spellStart"/>
      <w:r w:rsidR="004025E4">
        <w:fldChar w:fldCharType="begin"/>
      </w:r>
      <w:r w:rsidR="004025E4">
        <w:instrText xml:space="preserve"> HYPERLINK "http://www.cstl.nist.gov/biotech/strbase" </w:instrText>
      </w:r>
      <w:r w:rsidR="004025E4">
        <w:fldChar w:fldCharType="separate"/>
      </w:r>
      <w:r w:rsidRPr="002E7971">
        <w:rPr>
          <w:rStyle w:val="Hyperlink"/>
          <w:rFonts w:ascii="Cambria" w:hAnsi="Cambria" w:cs="Arial"/>
          <w:color w:val="auto"/>
          <w:sz w:val="20"/>
          <w:szCs w:val="20"/>
        </w:rPr>
        <w:t>Ruitberg</w:t>
      </w:r>
      <w:proofErr w:type="spellEnd"/>
      <w:r w:rsidRPr="002E7971">
        <w:rPr>
          <w:rStyle w:val="Hyperlink"/>
          <w:rFonts w:ascii="Cambria" w:hAnsi="Cambria" w:cs="Arial"/>
          <w:color w:val="auto"/>
          <w:sz w:val="20"/>
          <w:szCs w:val="20"/>
        </w:rPr>
        <w:t xml:space="preserve"> 2001)</w:t>
      </w:r>
      <w:r w:rsidR="004025E4">
        <w:rPr>
          <w:rStyle w:val="Hyperlink"/>
          <w:rFonts w:ascii="Cambria" w:hAnsi="Cambria" w:cs="Arial"/>
          <w:color w:val="auto"/>
          <w:sz w:val="20"/>
          <w:szCs w:val="20"/>
        </w:rPr>
        <w:fldChar w:fldCharType="end"/>
      </w:r>
      <w:r w:rsidRPr="002E7971">
        <w:rPr>
          <w:rFonts w:ascii="Cambria" w:hAnsi="Cambria" w:cs="Arial"/>
          <w:sz w:val="20"/>
          <w:szCs w:val="20"/>
        </w:rPr>
        <w:t xml:space="preserve">.  </w:t>
      </w:r>
      <w:r w:rsidR="003B5CFA" w:rsidRPr="002E7971">
        <w:rPr>
          <w:rFonts w:ascii="Cambria" w:hAnsi="Cambria" w:cstheme="minorHAnsi"/>
          <w:sz w:val="20"/>
          <w:szCs w:val="20"/>
        </w:rPr>
        <w:t>Fluorescent tags</w:t>
      </w:r>
      <w:r w:rsidR="00FB7B95" w:rsidRPr="002E7971">
        <w:rPr>
          <w:rFonts w:ascii="Cambria" w:hAnsi="Cambria" w:cstheme="minorHAnsi"/>
          <w:sz w:val="20"/>
          <w:szCs w:val="20"/>
        </w:rPr>
        <w:t xml:space="preserve"> </w:t>
      </w:r>
      <w:del w:id="31" w:author="Zachary Lounsberry" w:date="2013-01-22T12:13:00Z">
        <w:r w:rsidR="00FB7B95" w:rsidRPr="002E7971" w:rsidDel="00F85EAF">
          <w:rPr>
            <w:rFonts w:ascii="Cambria" w:hAnsi="Cambria" w:cstheme="minorHAnsi"/>
            <w:sz w:val="20"/>
            <w:szCs w:val="20"/>
          </w:rPr>
          <w:delText>(Figure. 1)</w:delText>
        </w:r>
        <w:r w:rsidR="003B5CFA" w:rsidRPr="002E7971" w:rsidDel="00F85EAF">
          <w:rPr>
            <w:rFonts w:ascii="Cambria" w:hAnsi="Cambria" w:cstheme="minorHAnsi"/>
            <w:sz w:val="20"/>
            <w:szCs w:val="20"/>
          </w:rPr>
          <w:delText xml:space="preserve"> </w:delText>
        </w:r>
      </w:del>
      <w:r w:rsidR="003B5CFA" w:rsidRPr="002E7971">
        <w:rPr>
          <w:rFonts w:ascii="Cambria" w:hAnsi="Cambria" w:cstheme="minorHAnsi"/>
          <w:sz w:val="20"/>
          <w:szCs w:val="20"/>
        </w:rPr>
        <w:t>were added</w:t>
      </w:r>
      <w:r w:rsidR="00C513DE">
        <w:rPr>
          <w:rFonts w:ascii="Cambria" w:hAnsi="Cambria" w:cstheme="minorHAnsi"/>
          <w:sz w:val="20"/>
          <w:szCs w:val="20"/>
        </w:rPr>
        <w:t xml:space="preserve"> to the 5’ </w:t>
      </w:r>
      <w:proofErr w:type="gramStart"/>
      <w:r w:rsidR="00C513DE">
        <w:rPr>
          <w:rFonts w:ascii="Cambria" w:hAnsi="Cambria" w:cstheme="minorHAnsi"/>
          <w:sz w:val="20"/>
          <w:szCs w:val="20"/>
        </w:rPr>
        <w:t>ends  of</w:t>
      </w:r>
      <w:proofErr w:type="gramEnd"/>
      <w:r w:rsidR="00C513DE">
        <w:rPr>
          <w:rFonts w:ascii="Cambria" w:hAnsi="Cambria" w:cstheme="minorHAnsi"/>
          <w:sz w:val="20"/>
          <w:szCs w:val="20"/>
        </w:rPr>
        <w:t xml:space="preserve"> the forward primers </w:t>
      </w:r>
      <w:r w:rsidR="003B5CFA" w:rsidRPr="002E7971">
        <w:rPr>
          <w:rFonts w:ascii="Cambria" w:hAnsi="Cambria" w:cstheme="minorHAnsi"/>
          <w:sz w:val="20"/>
          <w:szCs w:val="20"/>
        </w:rPr>
        <w:t>in order to distinguish between any overlap between the microsatellite loci and the sex marker incorporated into the final multiplex panel</w:t>
      </w:r>
      <w:ins w:id="32" w:author="Zachary Lounsberry" w:date="2013-01-22T12:13:00Z">
        <w:r w:rsidR="00F85EAF">
          <w:rPr>
            <w:rFonts w:ascii="Cambria" w:hAnsi="Cambria" w:cstheme="minorHAnsi"/>
            <w:sz w:val="20"/>
            <w:szCs w:val="20"/>
          </w:rPr>
          <w:t xml:space="preserve"> </w:t>
        </w:r>
        <w:r w:rsidR="00F85EAF" w:rsidRPr="002E7971">
          <w:rPr>
            <w:rFonts w:ascii="Cambria" w:hAnsi="Cambria" w:cstheme="minorHAnsi"/>
            <w:sz w:val="20"/>
            <w:szCs w:val="20"/>
          </w:rPr>
          <w:t>(Figure. 1)</w:t>
        </w:r>
      </w:ins>
      <w:r w:rsidR="003B5CFA" w:rsidRPr="002E7971">
        <w:rPr>
          <w:rFonts w:ascii="Cambria" w:hAnsi="Cambria" w:cstheme="minorHAnsi"/>
          <w:sz w:val="20"/>
          <w:szCs w:val="20"/>
        </w:rPr>
        <w:t>.</w:t>
      </w:r>
      <w:r w:rsidR="00940D67" w:rsidRPr="002E7971">
        <w:rPr>
          <w:rFonts w:ascii="Cambria" w:hAnsi="Cambria" w:cstheme="minorHAnsi"/>
          <w:sz w:val="20"/>
          <w:szCs w:val="20"/>
        </w:rPr>
        <w:t xml:space="preserve">  These polymorphic loci ranged f</w:t>
      </w:r>
      <w:del w:id="33" w:author="Zachary Lounsberry" w:date="2013-01-22T12:13:00Z">
        <w:r w:rsidR="00940D67" w:rsidRPr="002E7971" w:rsidDel="00F85EAF">
          <w:rPr>
            <w:rFonts w:ascii="Cambria" w:hAnsi="Cambria" w:cstheme="minorHAnsi"/>
            <w:sz w:val="20"/>
            <w:szCs w:val="20"/>
          </w:rPr>
          <w:delText>o</w:delText>
        </w:r>
      </w:del>
      <w:r w:rsidR="00940D67" w:rsidRPr="002E7971">
        <w:rPr>
          <w:rFonts w:ascii="Cambria" w:hAnsi="Cambria" w:cstheme="minorHAnsi"/>
          <w:sz w:val="20"/>
          <w:szCs w:val="20"/>
        </w:rPr>
        <w:t>r</w:t>
      </w:r>
      <w:ins w:id="34" w:author="Zachary Lounsberry" w:date="2013-01-22T12:13:00Z">
        <w:r w:rsidR="00F85EAF">
          <w:rPr>
            <w:rFonts w:ascii="Cambria" w:hAnsi="Cambria" w:cstheme="minorHAnsi"/>
            <w:sz w:val="20"/>
            <w:szCs w:val="20"/>
          </w:rPr>
          <w:t>o</w:t>
        </w:r>
      </w:ins>
      <w:r w:rsidR="00940D67" w:rsidRPr="002E7971">
        <w:rPr>
          <w:rFonts w:ascii="Cambria" w:hAnsi="Cambria" w:cstheme="minorHAnsi"/>
          <w:sz w:val="20"/>
          <w:szCs w:val="20"/>
        </w:rPr>
        <w:t>m 2 (ADCYC) to 12 (SBTD04 &amp; ETH152) alleles per locus.</w:t>
      </w:r>
    </w:p>
    <w:p w:rsidR="00FB7B95" w:rsidRPr="002E7971" w:rsidRDefault="00FB7B95" w:rsidP="00FB7B95">
      <w:pPr>
        <w:pStyle w:val="ListParagraph"/>
        <w:spacing w:after="0" w:line="240" w:lineRule="auto"/>
        <w:rPr>
          <w:rFonts w:ascii="Cambria" w:hAnsi="Cambria" w:cstheme="minorHAnsi"/>
          <w:sz w:val="20"/>
          <w:szCs w:val="20"/>
        </w:rPr>
      </w:pPr>
      <w:r w:rsidRPr="002E7971">
        <w:rPr>
          <w:rFonts w:ascii="Cambria" w:hAnsi="Cambria" w:cstheme="minorHAnsi"/>
          <w:noProof/>
          <w:sz w:val="20"/>
          <w:szCs w:val="20"/>
        </w:rPr>
        <w:drawing>
          <wp:inline distT="0" distB="0" distL="0" distR="0">
            <wp:extent cx="3060700" cy="1921605"/>
            <wp:effectExtent l="2540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060700" cy="1921605"/>
                    </a:xfrm>
                    <a:prstGeom prst="rect">
                      <a:avLst/>
                    </a:prstGeom>
                    <a:noFill/>
                    <a:ln w="9525">
                      <a:noFill/>
                      <a:miter lim="800000"/>
                      <a:headEnd/>
                      <a:tailEnd/>
                    </a:ln>
                  </pic:spPr>
                </pic:pic>
              </a:graphicData>
            </a:graphic>
          </wp:inline>
        </w:drawing>
      </w:r>
    </w:p>
    <w:p w:rsidR="007431FE" w:rsidRDefault="00FB7B95" w:rsidP="00A0268E">
      <w:pPr>
        <w:spacing w:after="0" w:line="240" w:lineRule="auto"/>
        <w:rPr>
          <w:rFonts w:ascii="Cambria" w:hAnsi="Cambria" w:cstheme="minorHAnsi"/>
          <w:sz w:val="20"/>
          <w:szCs w:val="20"/>
        </w:rPr>
      </w:pPr>
      <w:r w:rsidRPr="002E7971">
        <w:rPr>
          <w:rFonts w:ascii="Cambria" w:hAnsi="Cambria" w:cstheme="minorHAnsi"/>
          <w:sz w:val="20"/>
          <w:szCs w:val="20"/>
        </w:rPr>
        <w:t>Figure 1. F</w:t>
      </w:r>
      <w:r w:rsidR="00A0268E" w:rsidRPr="002E7971">
        <w:rPr>
          <w:rFonts w:ascii="Cambria" w:hAnsi="Cambria" w:cstheme="minorHAnsi"/>
          <w:sz w:val="20"/>
          <w:szCs w:val="20"/>
        </w:rPr>
        <w:t>luorescent dye label colors - blue, (FAM), green (VIC), red (PET), and yellow (NED), rel</w:t>
      </w:r>
      <w:r w:rsidR="003B5CFA" w:rsidRPr="002E7971">
        <w:rPr>
          <w:rFonts w:ascii="Cambria" w:hAnsi="Cambria" w:cstheme="minorHAnsi"/>
          <w:sz w:val="20"/>
          <w:szCs w:val="20"/>
        </w:rPr>
        <w:t>ative to PCR product size ranges.</w:t>
      </w:r>
    </w:p>
    <w:p w:rsidR="007431FE" w:rsidRDefault="007431FE" w:rsidP="00A0268E">
      <w:pPr>
        <w:spacing w:after="0" w:line="240" w:lineRule="auto"/>
        <w:rPr>
          <w:rFonts w:ascii="Cambria" w:hAnsi="Cambria" w:cstheme="minorHAnsi"/>
          <w:sz w:val="20"/>
          <w:szCs w:val="20"/>
        </w:rPr>
      </w:pPr>
    </w:p>
    <w:p w:rsidR="00A0268E" w:rsidRPr="002E7971" w:rsidRDefault="007431FE" w:rsidP="00A0268E">
      <w:pPr>
        <w:spacing w:after="0" w:line="240" w:lineRule="auto"/>
        <w:rPr>
          <w:rFonts w:ascii="Cambria" w:hAnsi="Cambria" w:cstheme="minorHAnsi"/>
          <w:sz w:val="20"/>
          <w:szCs w:val="20"/>
        </w:rPr>
      </w:pPr>
      <w:r w:rsidRPr="002E7971">
        <w:rPr>
          <w:rFonts w:ascii="Cambria" w:hAnsi="Cambria"/>
          <w:sz w:val="20"/>
          <w:szCs w:val="20"/>
        </w:rPr>
        <w:t xml:space="preserve">DNA samples were amplified using </w:t>
      </w:r>
      <w:ins w:id="35" w:author="Zachary Lounsberry" w:date="2013-01-22T12:14:00Z">
        <w:r w:rsidR="00F85EAF">
          <w:rPr>
            <w:rFonts w:ascii="Cambria" w:hAnsi="Cambria"/>
            <w:sz w:val="20"/>
            <w:szCs w:val="20"/>
          </w:rPr>
          <w:t xml:space="preserve">a </w:t>
        </w:r>
      </w:ins>
      <w:proofErr w:type="spellStart"/>
      <w:r w:rsidRPr="002E7971">
        <w:rPr>
          <w:rFonts w:ascii="Cambria" w:hAnsi="Cambria"/>
          <w:sz w:val="20"/>
          <w:szCs w:val="20"/>
        </w:rPr>
        <w:t>Qiagen</w:t>
      </w:r>
      <w:proofErr w:type="spellEnd"/>
      <w:del w:id="36" w:author="Zachary Lounsberry" w:date="2013-01-22T12:14:00Z">
        <w:r w:rsidRPr="002E7971" w:rsidDel="00F85EAF">
          <w:rPr>
            <w:rFonts w:ascii="Cambria" w:hAnsi="Cambria"/>
            <w:sz w:val="20"/>
            <w:szCs w:val="20"/>
          </w:rPr>
          <w:delText>’s</w:delText>
        </w:r>
      </w:del>
      <w:r w:rsidRPr="002E7971">
        <w:rPr>
          <w:rFonts w:ascii="Cambria" w:hAnsi="Cambria"/>
          <w:sz w:val="20"/>
          <w:szCs w:val="20"/>
        </w:rPr>
        <w:t xml:space="preserve"> Multiplex PCR Kit. Products were </w:t>
      </w:r>
      <w:proofErr w:type="spellStart"/>
      <w:r w:rsidRPr="002E7971">
        <w:rPr>
          <w:rFonts w:ascii="Cambria" w:hAnsi="Cambria"/>
          <w:sz w:val="20"/>
          <w:szCs w:val="20"/>
        </w:rPr>
        <w:t>electrophoretically</w:t>
      </w:r>
      <w:proofErr w:type="spellEnd"/>
      <w:r w:rsidRPr="002E7971">
        <w:rPr>
          <w:rFonts w:ascii="Cambria" w:hAnsi="Cambria"/>
          <w:sz w:val="20"/>
          <w:szCs w:val="20"/>
        </w:rPr>
        <w:t xml:space="preserve"> separated using an ABI 3730 Genetic Analyzer and analyzed using the software </w:t>
      </w:r>
      <w:proofErr w:type="spellStart"/>
      <w:r w:rsidRPr="002E7971">
        <w:rPr>
          <w:rFonts w:ascii="Cambria" w:hAnsi="Cambria"/>
          <w:sz w:val="20"/>
          <w:szCs w:val="20"/>
        </w:rPr>
        <w:t>STRand</w:t>
      </w:r>
      <w:proofErr w:type="spellEnd"/>
      <w:r>
        <w:rPr>
          <w:rFonts w:ascii="Cambria" w:hAnsi="Cambria"/>
          <w:sz w:val="20"/>
          <w:szCs w:val="20"/>
        </w:rPr>
        <w:t xml:space="preserve"> (Veterinary Genetics </w:t>
      </w:r>
      <w:r>
        <w:rPr>
          <w:rFonts w:ascii="Cambria" w:hAnsi="Cambria"/>
          <w:sz w:val="20"/>
          <w:szCs w:val="20"/>
        </w:rPr>
        <w:lastRenderedPageBreak/>
        <w:t>Laboratory, UC Davis)</w:t>
      </w:r>
      <w:r w:rsidRPr="002E7971">
        <w:rPr>
          <w:rFonts w:ascii="Cambria" w:hAnsi="Cambria"/>
          <w:sz w:val="20"/>
          <w:szCs w:val="20"/>
        </w:rPr>
        <w:t xml:space="preserve"> to determine genotypes</w:t>
      </w:r>
      <w:r>
        <w:rPr>
          <w:rFonts w:ascii="Cambria" w:hAnsi="Cambria"/>
          <w:sz w:val="20"/>
          <w:szCs w:val="20"/>
        </w:rPr>
        <w:t xml:space="preserve"> (Figure 2)</w:t>
      </w:r>
      <w:r w:rsidRPr="002E7971">
        <w:rPr>
          <w:rFonts w:ascii="Cambria" w:hAnsi="Cambria"/>
          <w:sz w:val="20"/>
          <w:szCs w:val="20"/>
        </w:rPr>
        <w:t>.</w:t>
      </w:r>
      <w:r>
        <w:rPr>
          <w:rFonts w:ascii="Cambria" w:hAnsi="Cambria"/>
          <w:sz w:val="20"/>
          <w:szCs w:val="20"/>
        </w:rPr>
        <w:t xml:space="preserve"> </w:t>
      </w:r>
      <w:r>
        <w:rPr>
          <w:rFonts w:ascii="Cambria" w:hAnsi="Cambria" w:cstheme="minorHAnsi"/>
          <w:sz w:val="20"/>
          <w:szCs w:val="20"/>
        </w:rPr>
        <w:t>Allele</w:t>
      </w:r>
      <w:del w:id="37" w:author="Zachary Lounsberry" w:date="2013-01-22T12:14:00Z">
        <w:r w:rsidDel="00F85EAF">
          <w:rPr>
            <w:rFonts w:ascii="Cambria" w:hAnsi="Cambria" w:cstheme="minorHAnsi"/>
            <w:sz w:val="20"/>
            <w:szCs w:val="20"/>
          </w:rPr>
          <w:delText>s</w:delText>
        </w:r>
      </w:del>
      <w:r>
        <w:rPr>
          <w:rFonts w:ascii="Cambria" w:hAnsi="Cambria" w:cstheme="minorHAnsi"/>
          <w:sz w:val="20"/>
          <w:szCs w:val="20"/>
        </w:rPr>
        <w:t xml:space="preserve"> sizes are call</w:t>
      </w:r>
      <w:r w:rsidR="002B6DEC">
        <w:rPr>
          <w:rFonts w:ascii="Cambria" w:hAnsi="Cambria" w:cstheme="minorHAnsi"/>
          <w:sz w:val="20"/>
          <w:szCs w:val="20"/>
        </w:rPr>
        <w:t xml:space="preserve">ed </w:t>
      </w:r>
      <w:del w:id="38" w:author="Zachary Lounsberry" w:date="2013-01-22T12:14:00Z">
        <w:r w:rsidR="002B6DEC" w:rsidDel="00F85EAF">
          <w:rPr>
            <w:rFonts w:ascii="Cambria" w:hAnsi="Cambria" w:cstheme="minorHAnsi"/>
            <w:sz w:val="20"/>
            <w:szCs w:val="20"/>
          </w:rPr>
          <w:delText>in relations</w:delText>
        </w:r>
      </w:del>
      <w:ins w:id="39" w:author="Zachary Lounsberry" w:date="2013-01-22T12:14:00Z">
        <w:r w:rsidR="00F85EAF">
          <w:rPr>
            <w:rFonts w:ascii="Cambria" w:hAnsi="Cambria" w:cstheme="minorHAnsi"/>
            <w:sz w:val="20"/>
            <w:szCs w:val="20"/>
          </w:rPr>
          <w:t>relative</w:t>
        </w:r>
      </w:ins>
      <w:r w:rsidR="002B6DEC">
        <w:rPr>
          <w:rFonts w:ascii="Cambria" w:hAnsi="Cambria" w:cstheme="minorHAnsi"/>
          <w:sz w:val="20"/>
          <w:szCs w:val="20"/>
        </w:rPr>
        <w:t xml:space="preserve"> to the </w:t>
      </w:r>
      <w:proofErr w:type="spellStart"/>
      <w:r w:rsidR="002B6DEC">
        <w:rPr>
          <w:rFonts w:ascii="Cambria" w:hAnsi="Cambria" w:cstheme="minorHAnsi"/>
          <w:sz w:val="20"/>
          <w:szCs w:val="20"/>
        </w:rPr>
        <w:t>Genescan</w:t>
      </w:r>
      <w:proofErr w:type="spellEnd"/>
      <w:r>
        <w:rPr>
          <w:rFonts w:ascii="Cambria" w:hAnsi="Cambria" w:cstheme="minorHAnsi"/>
          <w:sz w:val="20"/>
          <w:szCs w:val="20"/>
        </w:rPr>
        <w:t xml:space="preserve"> 500-LIZ size standard </w:t>
      </w:r>
      <w:del w:id="40" w:author="Zachary Lounsberry" w:date="2013-01-22T12:14:00Z">
        <w:r w:rsidDel="00F85EAF">
          <w:rPr>
            <w:rFonts w:ascii="Cambria" w:hAnsi="Cambria" w:cstheme="minorHAnsi"/>
            <w:sz w:val="20"/>
            <w:szCs w:val="20"/>
          </w:rPr>
          <w:delText xml:space="preserve">(pink peaks) </w:delText>
        </w:r>
      </w:del>
      <w:r>
        <w:rPr>
          <w:rFonts w:ascii="Cambria" w:hAnsi="Cambria" w:cstheme="minorHAnsi"/>
          <w:sz w:val="20"/>
          <w:szCs w:val="20"/>
        </w:rPr>
        <w:t>that is incorporated into the genotyping process.</w:t>
      </w:r>
    </w:p>
    <w:p w:rsidR="00A0268E" w:rsidRPr="002E7971" w:rsidRDefault="006A50E2" w:rsidP="00A0268E">
      <w:pPr>
        <w:spacing w:after="0" w:line="240" w:lineRule="auto"/>
        <w:ind w:firstLine="720"/>
        <w:rPr>
          <w:rFonts w:ascii="Cambria" w:hAnsi="Cambria"/>
          <w:sz w:val="20"/>
          <w:szCs w:val="20"/>
        </w:rPr>
      </w:pPr>
      <w:r w:rsidRPr="002E7971">
        <w:rPr>
          <w:rFonts w:ascii="Cambria" w:hAnsi="Cambria" w:cs="Arial"/>
          <w:noProof/>
          <w:sz w:val="20"/>
          <w:szCs w:val="20"/>
        </w:rPr>
        <w:drawing>
          <wp:inline distT="0" distB="0" distL="0" distR="0">
            <wp:extent cx="5943600" cy="1400109"/>
            <wp:effectExtent l="0" t="0" r="0" b="0"/>
            <wp:docPr id="15" name="Picture 1" descr="E:\TWS\Electropherogram-S12-3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WS\Electropherogram-S12-39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400109"/>
                    </a:xfrm>
                    <a:prstGeom prst="rect">
                      <a:avLst/>
                    </a:prstGeom>
                    <a:noFill/>
                    <a:ln>
                      <a:noFill/>
                    </a:ln>
                  </pic:spPr>
                </pic:pic>
              </a:graphicData>
            </a:graphic>
          </wp:inline>
        </w:drawing>
      </w:r>
      <w:r w:rsidR="00A0268E" w:rsidRPr="002E7971">
        <w:rPr>
          <w:rFonts w:ascii="Cambria" w:hAnsi="Cambria"/>
          <w:sz w:val="20"/>
          <w:szCs w:val="20"/>
        </w:rPr>
        <w:t xml:space="preserve">, </w:t>
      </w:r>
    </w:p>
    <w:p w:rsidR="00A0268E" w:rsidRPr="002E7971" w:rsidRDefault="006A50E2" w:rsidP="00A0268E">
      <w:pPr>
        <w:tabs>
          <w:tab w:val="left" w:pos="1605"/>
        </w:tabs>
        <w:spacing w:after="0" w:line="240" w:lineRule="auto"/>
        <w:rPr>
          <w:rFonts w:ascii="Cambria" w:hAnsi="Cambria" w:cs="Arial"/>
          <w:sz w:val="20"/>
          <w:szCs w:val="20"/>
        </w:rPr>
      </w:pPr>
      <w:r w:rsidRPr="002E7971">
        <w:rPr>
          <w:rFonts w:ascii="Cambria" w:hAnsi="Cambria" w:cstheme="minorHAnsi"/>
          <w:sz w:val="20"/>
          <w:szCs w:val="20"/>
        </w:rPr>
        <w:t xml:space="preserve">Figure 2. </w:t>
      </w:r>
      <w:proofErr w:type="spellStart"/>
      <w:proofErr w:type="gramStart"/>
      <w:r w:rsidR="00A0268E" w:rsidRPr="002E7971">
        <w:rPr>
          <w:rFonts w:ascii="Cambria" w:hAnsi="Cambria" w:cstheme="minorHAnsi"/>
          <w:sz w:val="20"/>
          <w:szCs w:val="20"/>
        </w:rPr>
        <w:t>Electropherogram</w:t>
      </w:r>
      <w:proofErr w:type="spellEnd"/>
      <w:r w:rsidR="00A0268E" w:rsidRPr="002E7971">
        <w:rPr>
          <w:rFonts w:ascii="Cambria" w:hAnsi="Cambria" w:cstheme="minorHAnsi"/>
          <w:sz w:val="20"/>
          <w:szCs w:val="20"/>
        </w:rPr>
        <w:t xml:space="preserve"> of the multiplex for Columbian black-tailed deer.</w:t>
      </w:r>
      <w:proofErr w:type="gramEnd"/>
      <w:r w:rsidR="00A0268E" w:rsidRPr="002E7971">
        <w:rPr>
          <w:rFonts w:ascii="Cambria" w:hAnsi="Cambria" w:cstheme="minorHAnsi"/>
          <w:sz w:val="20"/>
          <w:szCs w:val="20"/>
        </w:rPr>
        <w:t xml:space="preserve">  The X-axis measures the </w:t>
      </w:r>
      <w:ins w:id="41" w:author="Zachary Lounsberry" w:date="2013-01-22T12:15:00Z">
        <w:r w:rsidR="00F85EAF">
          <w:rPr>
            <w:rFonts w:ascii="Cambria" w:hAnsi="Cambria" w:cstheme="minorHAnsi"/>
            <w:sz w:val="20"/>
            <w:szCs w:val="20"/>
          </w:rPr>
          <w:t xml:space="preserve">allele </w:t>
        </w:r>
      </w:ins>
      <w:r w:rsidR="00A0268E" w:rsidRPr="002E7971">
        <w:rPr>
          <w:rFonts w:ascii="Cambria" w:hAnsi="Cambria" w:cstheme="minorHAnsi"/>
          <w:sz w:val="20"/>
          <w:szCs w:val="20"/>
        </w:rPr>
        <w:t>size in base pairs. The Y-axis measures the intensity of fluorescent peaks in relative fluorescent units.  </w:t>
      </w:r>
    </w:p>
    <w:p w:rsidR="00A0268E" w:rsidRPr="002E7971" w:rsidRDefault="00A0268E" w:rsidP="00A0268E">
      <w:pPr>
        <w:spacing w:after="0" w:line="240" w:lineRule="auto"/>
        <w:rPr>
          <w:rFonts w:ascii="Cambria" w:hAnsi="Cambria" w:cs="Arial"/>
          <w:sz w:val="20"/>
          <w:szCs w:val="20"/>
        </w:rPr>
      </w:pPr>
    </w:p>
    <w:p w:rsidR="00A0268E" w:rsidRPr="002E7971" w:rsidRDefault="00A0268E" w:rsidP="00A0268E">
      <w:pPr>
        <w:spacing w:after="0" w:line="240" w:lineRule="auto"/>
        <w:rPr>
          <w:rFonts w:ascii="Cambria" w:hAnsi="Cambria" w:cstheme="minorHAnsi"/>
          <w:sz w:val="20"/>
          <w:szCs w:val="20"/>
        </w:rPr>
      </w:pPr>
    </w:p>
    <w:p w:rsidR="00A0268E" w:rsidRPr="002E7971" w:rsidRDefault="00A0268E" w:rsidP="00A0268E">
      <w:pPr>
        <w:spacing w:after="0" w:line="240" w:lineRule="auto"/>
        <w:rPr>
          <w:rFonts w:ascii="Cambria" w:hAnsi="Cambria" w:cstheme="minorHAnsi"/>
          <w:sz w:val="20"/>
          <w:szCs w:val="20"/>
        </w:rPr>
      </w:pPr>
    </w:p>
    <w:p w:rsidR="00A0268E" w:rsidRPr="007431FE" w:rsidRDefault="00731311" w:rsidP="00731311">
      <w:pPr>
        <w:tabs>
          <w:tab w:val="center" w:pos="4680"/>
          <w:tab w:val="left" w:pos="6240"/>
        </w:tabs>
        <w:spacing w:after="0" w:line="240" w:lineRule="auto"/>
        <w:rPr>
          <w:rFonts w:ascii="Cambria" w:hAnsi="Cambria" w:cs="Arial"/>
          <w:b/>
          <w:sz w:val="6"/>
          <w:szCs w:val="20"/>
        </w:rPr>
      </w:pPr>
      <w:r w:rsidRPr="007431FE">
        <w:rPr>
          <w:rFonts w:ascii="Cambria" w:hAnsi="Cambria" w:cs="Arial"/>
          <w:b/>
          <w:sz w:val="6"/>
          <w:szCs w:val="20"/>
        </w:rPr>
        <w:tab/>
      </w:r>
      <w:r w:rsidR="00FB7B95" w:rsidRPr="007431FE">
        <w:rPr>
          <w:rFonts w:ascii="Cambria" w:hAnsi="Cambria" w:cs="Arial"/>
          <w:b/>
          <w:sz w:val="6"/>
          <w:szCs w:val="20"/>
        </w:rPr>
        <w:t>Multiplex Optimization</w:t>
      </w:r>
      <w:r w:rsidRPr="007431FE">
        <w:rPr>
          <w:rFonts w:ascii="Cambria" w:hAnsi="Cambria" w:cs="Arial"/>
          <w:b/>
          <w:sz w:val="6"/>
          <w:szCs w:val="20"/>
        </w:rPr>
        <w:tab/>
      </w:r>
    </w:p>
    <w:p w:rsidR="00731311" w:rsidRPr="007431FE" w:rsidRDefault="006A50E2" w:rsidP="00731311">
      <w:pPr>
        <w:pStyle w:val="ListParagraph"/>
        <w:numPr>
          <w:ilvl w:val="0"/>
          <w:numId w:val="4"/>
        </w:numPr>
        <w:tabs>
          <w:tab w:val="center" w:pos="4680"/>
          <w:tab w:val="left" w:pos="6240"/>
        </w:tabs>
        <w:spacing w:after="0" w:line="240" w:lineRule="auto"/>
        <w:rPr>
          <w:rFonts w:ascii="Cambria" w:hAnsi="Cambria" w:cs="Arial"/>
          <w:sz w:val="6"/>
          <w:szCs w:val="20"/>
        </w:rPr>
      </w:pPr>
      <w:r w:rsidRPr="007431FE">
        <w:rPr>
          <w:rFonts w:ascii="Cambria" w:hAnsi="Cambria" w:cs="Arial"/>
          <w:sz w:val="6"/>
          <w:szCs w:val="20"/>
        </w:rPr>
        <w:t>Sample Quantification</w:t>
      </w:r>
    </w:p>
    <w:p w:rsidR="006A50E2" w:rsidRPr="007431FE" w:rsidRDefault="006A50E2" w:rsidP="006A50E2">
      <w:pPr>
        <w:pStyle w:val="ListParagraph"/>
        <w:numPr>
          <w:ilvl w:val="1"/>
          <w:numId w:val="4"/>
        </w:numPr>
        <w:tabs>
          <w:tab w:val="center" w:pos="4680"/>
          <w:tab w:val="left" w:pos="6240"/>
        </w:tabs>
        <w:spacing w:after="0" w:line="240" w:lineRule="auto"/>
        <w:rPr>
          <w:rFonts w:ascii="Cambria" w:hAnsi="Cambria" w:cs="Arial"/>
          <w:sz w:val="6"/>
          <w:szCs w:val="20"/>
        </w:rPr>
      </w:pPr>
      <w:r w:rsidRPr="007431FE">
        <w:rPr>
          <w:rFonts w:ascii="Cambria" w:hAnsi="Cambria" w:cs="Arial"/>
          <w:sz w:val="6"/>
          <w:szCs w:val="20"/>
        </w:rPr>
        <w:t xml:space="preserve">Scat, tissue, </w:t>
      </w:r>
      <w:proofErr w:type="spellStart"/>
      <w:r w:rsidRPr="007431FE">
        <w:rPr>
          <w:rFonts w:ascii="Cambria" w:hAnsi="Cambria" w:cs="Arial"/>
          <w:sz w:val="6"/>
          <w:szCs w:val="20"/>
        </w:rPr>
        <w:t>buccal</w:t>
      </w:r>
      <w:proofErr w:type="spellEnd"/>
      <w:r w:rsidRPr="007431FE">
        <w:rPr>
          <w:rFonts w:ascii="Cambria" w:hAnsi="Cambria" w:cs="Arial"/>
          <w:sz w:val="6"/>
          <w:szCs w:val="20"/>
        </w:rPr>
        <w:t xml:space="preserve"> cells</w:t>
      </w:r>
    </w:p>
    <w:p w:rsidR="00731311" w:rsidRPr="007431FE" w:rsidRDefault="00731311" w:rsidP="00731311">
      <w:pPr>
        <w:pStyle w:val="ListParagraph"/>
        <w:numPr>
          <w:ilvl w:val="0"/>
          <w:numId w:val="4"/>
        </w:numPr>
        <w:tabs>
          <w:tab w:val="center" w:pos="4680"/>
          <w:tab w:val="left" w:pos="6240"/>
        </w:tabs>
        <w:spacing w:after="0" w:line="240" w:lineRule="auto"/>
        <w:rPr>
          <w:rFonts w:ascii="Cambria" w:hAnsi="Cambria" w:cs="Arial"/>
          <w:sz w:val="6"/>
          <w:szCs w:val="20"/>
        </w:rPr>
      </w:pPr>
      <w:r w:rsidRPr="007431FE">
        <w:rPr>
          <w:rFonts w:ascii="Cambria" w:hAnsi="Cambria" w:cs="Arial"/>
          <w:sz w:val="6"/>
          <w:szCs w:val="20"/>
        </w:rPr>
        <w:t>E</w:t>
      </w:r>
      <w:r w:rsidR="006A50E2" w:rsidRPr="007431FE">
        <w:rPr>
          <w:rFonts w:ascii="Cambria" w:hAnsi="Cambria" w:cs="Arial"/>
          <w:sz w:val="6"/>
          <w:szCs w:val="20"/>
        </w:rPr>
        <w:t>fficacy test</w:t>
      </w:r>
    </w:p>
    <w:p w:rsidR="006A50E2" w:rsidRPr="007431FE" w:rsidRDefault="006A50E2" w:rsidP="006A50E2">
      <w:pPr>
        <w:pStyle w:val="ListParagraph"/>
        <w:numPr>
          <w:ilvl w:val="0"/>
          <w:numId w:val="4"/>
        </w:numPr>
        <w:tabs>
          <w:tab w:val="center" w:pos="4680"/>
          <w:tab w:val="left" w:pos="6240"/>
        </w:tabs>
        <w:spacing w:after="0" w:line="240" w:lineRule="auto"/>
        <w:rPr>
          <w:rFonts w:ascii="Cambria" w:hAnsi="Cambria" w:cs="Arial"/>
          <w:sz w:val="6"/>
          <w:szCs w:val="20"/>
        </w:rPr>
      </w:pPr>
      <w:proofErr w:type="spellStart"/>
      <w:r w:rsidRPr="007431FE">
        <w:rPr>
          <w:rFonts w:ascii="Cambria" w:hAnsi="Cambria" w:cs="Arial"/>
          <w:sz w:val="6"/>
          <w:szCs w:val="20"/>
        </w:rPr>
        <w:t>Qiagen</w:t>
      </w:r>
      <w:proofErr w:type="spellEnd"/>
      <w:r w:rsidRPr="007431FE">
        <w:rPr>
          <w:rFonts w:ascii="Cambria" w:hAnsi="Cambria" w:cs="Arial"/>
          <w:sz w:val="6"/>
          <w:szCs w:val="20"/>
        </w:rPr>
        <w:t xml:space="preserve"> multiplex PCR Kit + Q solution</w:t>
      </w:r>
    </w:p>
    <w:p w:rsidR="00731311" w:rsidRPr="007431FE" w:rsidRDefault="00731311" w:rsidP="00731311">
      <w:pPr>
        <w:pStyle w:val="ListParagraph"/>
        <w:numPr>
          <w:ilvl w:val="0"/>
          <w:numId w:val="4"/>
        </w:numPr>
        <w:tabs>
          <w:tab w:val="center" w:pos="4680"/>
          <w:tab w:val="left" w:pos="6240"/>
        </w:tabs>
        <w:spacing w:after="0" w:line="240" w:lineRule="auto"/>
        <w:rPr>
          <w:rFonts w:ascii="Cambria" w:hAnsi="Cambria" w:cs="Arial"/>
          <w:sz w:val="6"/>
          <w:szCs w:val="20"/>
        </w:rPr>
      </w:pPr>
      <w:r w:rsidRPr="007431FE">
        <w:rPr>
          <w:rFonts w:ascii="Cambria" w:hAnsi="Cambria" w:cs="Arial"/>
          <w:sz w:val="6"/>
          <w:szCs w:val="20"/>
        </w:rPr>
        <w:t xml:space="preserve">Adjust primer concentration </w:t>
      </w:r>
    </w:p>
    <w:p w:rsidR="006A50E2" w:rsidRPr="007431FE" w:rsidRDefault="006A50E2" w:rsidP="006A50E2">
      <w:pPr>
        <w:pStyle w:val="ListParagraph"/>
        <w:numPr>
          <w:ilvl w:val="1"/>
          <w:numId w:val="4"/>
        </w:numPr>
        <w:tabs>
          <w:tab w:val="center" w:pos="4680"/>
          <w:tab w:val="left" w:pos="6240"/>
        </w:tabs>
        <w:spacing w:after="0" w:line="240" w:lineRule="auto"/>
        <w:rPr>
          <w:rFonts w:ascii="Cambria" w:hAnsi="Cambria" w:cs="Arial"/>
          <w:sz w:val="6"/>
          <w:szCs w:val="20"/>
        </w:rPr>
      </w:pPr>
      <w:r w:rsidRPr="007431FE">
        <w:rPr>
          <w:rFonts w:ascii="Cambria" w:hAnsi="Cambria" w:cs="Arial"/>
          <w:sz w:val="6"/>
          <w:szCs w:val="20"/>
        </w:rPr>
        <w:t>ranging from .08 to 0.55uM</w:t>
      </w:r>
    </w:p>
    <w:p w:rsidR="00BC11C5" w:rsidRPr="002E7971" w:rsidRDefault="00BC11C5" w:rsidP="00BC11C5">
      <w:pPr>
        <w:spacing w:after="0" w:line="240" w:lineRule="auto"/>
        <w:rPr>
          <w:rFonts w:ascii="Cambria" w:hAnsi="Cambria" w:cs="Arial"/>
          <w:sz w:val="20"/>
          <w:szCs w:val="20"/>
        </w:rPr>
      </w:pPr>
    </w:p>
    <w:p w:rsidR="00BC11C5" w:rsidRPr="002E7971" w:rsidRDefault="00BC11C5" w:rsidP="00A0268E">
      <w:pPr>
        <w:spacing w:after="0" w:line="240" w:lineRule="auto"/>
        <w:jc w:val="center"/>
        <w:rPr>
          <w:rFonts w:ascii="Cambria" w:hAnsi="Cambria" w:cs="Arial"/>
          <w:b/>
          <w:sz w:val="20"/>
          <w:szCs w:val="20"/>
        </w:rPr>
      </w:pPr>
    </w:p>
    <w:p w:rsidR="00E26C96" w:rsidRPr="002B6DEC" w:rsidRDefault="00BC11C5" w:rsidP="002B6DEC">
      <w:pPr>
        <w:spacing w:after="0" w:line="240" w:lineRule="auto"/>
        <w:jc w:val="center"/>
        <w:rPr>
          <w:rFonts w:ascii="Cambria" w:hAnsi="Cambria" w:cs="Arial"/>
          <w:b/>
          <w:sz w:val="20"/>
          <w:szCs w:val="20"/>
        </w:rPr>
      </w:pPr>
      <w:r w:rsidRPr="002E7971">
        <w:rPr>
          <w:rFonts w:ascii="Cambria" w:hAnsi="Cambria" w:cs="Arial"/>
          <w:b/>
          <w:sz w:val="20"/>
          <w:szCs w:val="20"/>
        </w:rPr>
        <w:tab/>
        <w:t>Multiplex</w:t>
      </w:r>
      <w:r w:rsidR="00E26C96" w:rsidRPr="002E7971">
        <w:rPr>
          <w:rFonts w:ascii="Cambria" w:hAnsi="Cambria" w:cs="Arial"/>
          <w:b/>
          <w:sz w:val="20"/>
          <w:szCs w:val="20"/>
        </w:rPr>
        <w:t xml:space="preserve"> P</w:t>
      </w:r>
      <w:r w:rsidRPr="002E7971">
        <w:rPr>
          <w:rFonts w:ascii="Cambria" w:hAnsi="Cambria" w:cs="Arial"/>
          <w:b/>
          <w:sz w:val="20"/>
          <w:szCs w:val="20"/>
        </w:rPr>
        <w:t>anel</w:t>
      </w:r>
      <w:r w:rsidR="00E26C96" w:rsidRPr="002E7971">
        <w:rPr>
          <w:rFonts w:ascii="Cambria" w:hAnsi="Cambria" w:cs="Arial"/>
          <w:b/>
          <w:sz w:val="20"/>
          <w:szCs w:val="20"/>
        </w:rPr>
        <w:t xml:space="preserve"> Performance E</w:t>
      </w:r>
      <w:r w:rsidRPr="002E7971">
        <w:rPr>
          <w:rFonts w:ascii="Cambria" w:hAnsi="Cambria" w:cs="Arial"/>
          <w:b/>
          <w:sz w:val="20"/>
          <w:szCs w:val="20"/>
        </w:rPr>
        <w:t>valuation:</w:t>
      </w:r>
    </w:p>
    <w:p w:rsidR="00E26C96" w:rsidRPr="002E7971" w:rsidRDefault="000965FB" w:rsidP="001834B2">
      <w:pPr>
        <w:spacing w:after="0" w:line="240" w:lineRule="auto"/>
        <w:rPr>
          <w:rFonts w:ascii="Cambria" w:hAnsi="Cambria" w:cs="Arial"/>
          <w:sz w:val="20"/>
          <w:szCs w:val="20"/>
        </w:rPr>
      </w:pPr>
      <w:r>
        <w:rPr>
          <w:rFonts w:ascii="Cambria" w:hAnsi="Cambria" w:cs="Arial"/>
          <w:sz w:val="20"/>
          <w:szCs w:val="20"/>
        </w:rPr>
        <w:t xml:space="preserve">Tissue and scat DNA samples were quantified using real-time </w:t>
      </w:r>
      <w:proofErr w:type="spellStart"/>
      <w:r>
        <w:rPr>
          <w:rFonts w:ascii="Cambria" w:hAnsi="Cambria" w:cs="Arial"/>
          <w:sz w:val="20"/>
          <w:szCs w:val="20"/>
        </w:rPr>
        <w:t>qPCR</w:t>
      </w:r>
      <w:proofErr w:type="spellEnd"/>
      <w:r>
        <w:rPr>
          <w:rFonts w:ascii="Cambria" w:hAnsi="Cambria" w:cs="Arial"/>
          <w:sz w:val="20"/>
          <w:szCs w:val="20"/>
        </w:rPr>
        <w:t xml:space="preserve"> (Lindquist et al</w:t>
      </w:r>
      <w:ins w:id="42" w:author="Zachary Lounsberry" w:date="2013-01-22T12:15:00Z">
        <w:r w:rsidR="00F85EAF">
          <w:rPr>
            <w:rFonts w:ascii="Cambria" w:hAnsi="Cambria" w:cs="Arial"/>
            <w:sz w:val="20"/>
            <w:szCs w:val="20"/>
          </w:rPr>
          <w:t>. YEAR</w:t>
        </w:r>
      </w:ins>
      <w:r>
        <w:rPr>
          <w:rFonts w:ascii="Cambria" w:hAnsi="Cambria" w:cs="Arial"/>
          <w:sz w:val="20"/>
          <w:szCs w:val="20"/>
        </w:rPr>
        <w:t xml:space="preserve">).  </w:t>
      </w:r>
      <w:r w:rsidR="006A50E2" w:rsidRPr="002E7971">
        <w:rPr>
          <w:rFonts w:ascii="Cambria" w:hAnsi="Cambria" w:cs="Arial"/>
          <w:sz w:val="20"/>
          <w:szCs w:val="20"/>
        </w:rPr>
        <w:t xml:space="preserve">In a prototypic multiplex, </w:t>
      </w:r>
      <w:r w:rsidR="003B5CFA" w:rsidRPr="002E7971">
        <w:rPr>
          <w:rFonts w:ascii="Cambria" w:hAnsi="Cambria" w:cs="Arial"/>
          <w:sz w:val="20"/>
          <w:szCs w:val="20"/>
        </w:rPr>
        <w:t xml:space="preserve">we saw that majority of the scat samples were amplifying at </w:t>
      </w:r>
      <w:r w:rsidR="003B5CFA" w:rsidRPr="002E7971">
        <w:rPr>
          <w:rFonts w:ascii="Cambria" w:hAnsi="Cambria" w:cs="Arial"/>
          <w:sz w:val="20"/>
          <w:szCs w:val="20"/>
          <w:u w:val="single"/>
        </w:rPr>
        <w:t>&gt;</w:t>
      </w:r>
      <w:r w:rsidR="003B5CFA" w:rsidRPr="002E7971">
        <w:rPr>
          <w:rFonts w:ascii="Cambria" w:hAnsi="Cambria" w:cs="Arial"/>
          <w:sz w:val="20"/>
          <w:szCs w:val="20"/>
        </w:rPr>
        <w:t>8 loci at concentration</w:t>
      </w:r>
      <w:r w:rsidR="00705A87" w:rsidRPr="002E7971">
        <w:rPr>
          <w:rFonts w:ascii="Cambria" w:hAnsi="Cambria" w:cs="Arial"/>
          <w:sz w:val="20"/>
          <w:szCs w:val="20"/>
        </w:rPr>
        <w:t xml:space="preserve">s greater than 200pg/ul (Figure 5). </w:t>
      </w:r>
      <w:r w:rsidR="00D87840">
        <w:rPr>
          <w:rFonts w:ascii="Cambria" w:hAnsi="Cambria" w:cs="Arial"/>
          <w:sz w:val="20"/>
          <w:szCs w:val="20"/>
        </w:rPr>
        <w:t xml:space="preserve"> </w:t>
      </w:r>
      <w:r w:rsidR="007431FE">
        <w:rPr>
          <w:rFonts w:ascii="Cambria" w:hAnsi="Cambria" w:cs="Arial"/>
          <w:sz w:val="20"/>
          <w:szCs w:val="20"/>
        </w:rPr>
        <w:t xml:space="preserve"> </w:t>
      </w:r>
    </w:p>
    <w:p w:rsidR="00E26C96" w:rsidRPr="002E7971" w:rsidRDefault="003B5CFA" w:rsidP="00E26C96">
      <w:pPr>
        <w:spacing w:after="0" w:line="240" w:lineRule="auto"/>
        <w:rPr>
          <w:rFonts w:ascii="Cambria" w:hAnsi="Cambria" w:cs="Arial"/>
          <w:sz w:val="20"/>
          <w:szCs w:val="20"/>
        </w:rPr>
      </w:pPr>
      <w:r w:rsidRPr="002E7971">
        <w:rPr>
          <w:rFonts w:ascii="Cambria" w:hAnsi="Cambria"/>
          <w:noProof/>
          <w:sz w:val="20"/>
        </w:rPr>
        <w:drawing>
          <wp:inline distT="0" distB="0" distL="0" distR="0">
            <wp:extent cx="4572000" cy="2743200"/>
            <wp:effectExtent l="0" t="0" r="19050" b="1905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Pr="002E7971">
        <w:rPr>
          <w:rFonts w:ascii="Cambria" w:hAnsi="Cambria"/>
          <w:noProof/>
          <w:sz w:val="20"/>
        </w:rPr>
        <w:t xml:space="preserve"> </w:t>
      </w:r>
    </w:p>
    <w:p w:rsidR="001834B2" w:rsidRDefault="00006C4A" w:rsidP="00E26C96">
      <w:pPr>
        <w:rPr>
          <w:rFonts w:ascii="Cambria" w:hAnsi="Cambria" w:cs="Arial"/>
          <w:sz w:val="20"/>
          <w:szCs w:val="20"/>
        </w:rPr>
      </w:pPr>
      <w:r w:rsidRPr="002E7971">
        <w:rPr>
          <w:rFonts w:ascii="Cambria" w:hAnsi="Cambria" w:cs="Arial"/>
          <w:sz w:val="20"/>
          <w:szCs w:val="20"/>
        </w:rPr>
        <w:t xml:space="preserve">Figure 5.  </w:t>
      </w:r>
      <w:r w:rsidR="00705A87" w:rsidRPr="002E7971">
        <w:rPr>
          <w:rFonts w:ascii="Cambria" w:hAnsi="Cambria" w:cs="Arial"/>
          <w:sz w:val="20"/>
          <w:szCs w:val="20"/>
        </w:rPr>
        <w:t>Frequency</w:t>
      </w:r>
      <w:r w:rsidRPr="002E7971">
        <w:rPr>
          <w:rFonts w:ascii="Cambria" w:hAnsi="Cambria" w:cs="Arial"/>
          <w:sz w:val="20"/>
          <w:szCs w:val="20"/>
        </w:rPr>
        <w:t xml:space="preserve"> of loci amplified in 60 deer scat DNA samples as a function of DNA concentration</w:t>
      </w:r>
    </w:p>
    <w:p w:rsidR="001834B2" w:rsidRPr="002E7971" w:rsidRDefault="001834B2" w:rsidP="001834B2">
      <w:pPr>
        <w:spacing w:after="0" w:line="240" w:lineRule="auto"/>
        <w:rPr>
          <w:rFonts w:ascii="Cambria" w:hAnsi="Cambria" w:cs="Arial"/>
          <w:sz w:val="20"/>
          <w:szCs w:val="20"/>
        </w:rPr>
      </w:pPr>
      <w:r w:rsidRPr="002E7971">
        <w:rPr>
          <w:rFonts w:ascii="Cambria" w:hAnsi="Cambria" w:cs="Arial"/>
          <w:sz w:val="20"/>
          <w:szCs w:val="20"/>
        </w:rPr>
        <w:t xml:space="preserve">When </w:t>
      </w:r>
      <w:r>
        <w:rPr>
          <w:rFonts w:ascii="Cambria" w:hAnsi="Cambria" w:cs="Arial"/>
          <w:sz w:val="20"/>
          <w:szCs w:val="20"/>
        </w:rPr>
        <w:t>testin</w:t>
      </w:r>
      <w:r w:rsidR="002B6DEC">
        <w:rPr>
          <w:rFonts w:ascii="Cambria" w:hAnsi="Cambria" w:cs="Arial"/>
          <w:sz w:val="20"/>
          <w:szCs w:val="20"/>
        </w:rPr>
        <w:t xml:space="preserve">g the sensitivity of the final </w:t>
      </w:r>
      <w:r>
        <w:rPr>
          <w:rFonts w:ascii="Cambria" w:hAnsi="Cambria" w:cs="Arial"/>
          <w:sz w:val="20"/>
          <w:szCs w:val="20"/>
        </w:rPr>
        <w:t>multiplex</w:t>
      </w:r>
      <w:r w:rsidRPr="002E7971">
        <w:rPr>
          <w:rFonts w:ascii="Cambria" w:hAnsi="Cambria" w:cs="Arial"/>
          <w:sz w:val="20"/>
          <w:szCs w:val="20"/>
        </w:rPr>
        <w:t xml:space="preserve"> at</w:t>
      </w:r>
      <w:r>
        <w:rPr>
          <w:rFonts w:ascii="Cambria" w:hAnsi="Cambria" w:cs="Arial"/>
          <w:sz w:val="20"/>
          <w:szCs w:val="20"/>
        </w:rPr>
        <w:t xml:space="preserve"> the lower end of the spectrum</w:t>
      </w:r>
      <w:r w:rsidRPr="002E7971">
        <w:rPr>
          <w:rFonts w:ascii="Cambria" w:hAnsi="Cambria" w:cs="Arial"/>
          <w:sz w:val="20"/>
          <w:szCs w:val="20"/>
        </w:rPr>
        <w:t>, full g</w:t>
      </w:r>
      <w:r w:rsidR="002B6DEC">
        <w:rPr>
          <w:rFonts w:ascii="Cambria" w:hAnsi="Cambria" w:cs="Arial"/>
          <w:sz w:val="20"/>
          <w:szCs w:val="20"/>
        </w:rPr>
        <w:t>enotyping profiles were obtainable</w:t>
      </w:r>
      <w:r w:rsidRPr="002E7971">
        <w:rPr>
          <w:rFonts w:ascii="Cambria" w:hAnsi="Cambria" w:cs="Arial"/>
          <w:sz w:val="20"/>
          <w:szCs w:val="20"/>
        </w:rPr>
        <w:t xml:space="preserve"> </w:t>
      </w:r>
      <w:r w:rsidR="002B6DEC" w:rsidRPr="002E7971">
        <w:rPr>
          <w:rFonts w:ascii="Cambria" w:hAnsi="Cambria" w:cs="Arial"/>
          <w:sz w:val="20"/>
          <w:szCs w:val="20"/>
        </w:rPr>
        <w:t>with DNA concentrations</w:t>
      </w:r>
      <w:r w:rsidR="002B6DEC">
        <w:rPr>
          <w:rFonts w:ascii="Cambria" w:hAnsi="Cambria" w:cs="Arial"/>
          <w:sz w:val="20"/>
          <w:szCs w:val="20"/>
        </w:rPr>
        <w:t xml:space="preserve"> as low as 100 </w:t>
      </w:r>
      <w:proofErr w:type="spellStart"/>
      <w:r w:rsidR="002B6DEC">
        <w:rPr>
          <w:rFonts w:ascii="Cambria" w:hAnsi="Cambria" w:cs="Arial"/>
          <w:sz w:val="20"/>
          <w:szCs w:val="20"/>
        </w:rPr>
        <w:t>p</w:t>
      </w:r>
      <w:r w:rsidRPr="002E7971">
        <w:rPr>
          <w:rFonts w:ascii="Cambria" w:hAnsi="Cambria" w:cs="Arial"/>
          <w:sz w:val="20"/>
          <w:szCs w:val="20"/>
        </w:rPr>
        <w:t>g</w:t>
      </w:r>
      <w:proofErr w:type="spellEnd"/>
      <w:r w:rsidRPr="002E7971">
        <w:rPr>
          <w:rFonts w:ascii="Cambria" w:hAnsi="Cambria" w:cs="Arial"/>
          <w:sz w:val="20"/>
          <w:szCs w:val="20"/>
        </w:rPr>
        <w:t>/</w:t>
      </w:r>
      <w:proofErr w:type="spellStart"/>
      <w:r w:rsidRPr="002E7971">
        <w:rPr>
          <w:rFonts w:ascii="Cambria" w:hAnsi="Cambria" w:cs="Arial"/>
          <w:sz w:val="20"/>
          <w:szCs w:val="20"/>
        </w:rPr>
        <w:t>ul</w:t>
      </w:r>
      <w:proofErr w:type="spellEnd"/>
      <w:r w:rsidRPr="002E7971">
        <w:rPr>
          <w:rFonts w:ascii="Cambria" w:hAnsi="Cambria" w:cs="Arial"/>
          <w:sz w:val="20"/>
          <w:szCs w:val="20"/>
        </w:rPr>
        <w:t xml:space="preserve"> of high quality DNA.  The multiplex was aimed to target 60-85% of the concentrations found within deer fecal DNA samples.</w:t>
      </w:r>
      <w:r>
        <w:rPr>
          <w:rFonts w:ascii="Cambria" w:hAnsi="Cambria" w:cs="Arial"/>
          <w:sz w:val="20"/>
          <w:szCs w:val="20"/>
        </w:rPr>
        <w:t xml:space="preserve">  Various </w:t>
      </w:r>
      <w:del w:id="43" w:author="Zachary Lounsberry" w:date="2013-01-22T12:16:00Z">
        <w:r w:rsidDel="00F85EAF">
          <w:rPr>
            <w:rFonts w:ascii="Cambria" w:hAnsi="Cambria" w:cs="Arial"/>
            <w:sz w:val="20"/>
            <w:szCs w:val="20"/>
          </w:rPr>
          <w:delText xml:space="preserve">scat </w:delText>
        </w:r>
      </w:del>
      <w:ins w:id="44" w:author="Zachary Lounsberry" w:date="2013-01-22T12:16:00Z">
        <w:r w:rsidR="00F85EAF">
          <w:rPr>
            <w:rFonts w:ascii="Cambria" w:hAnsi="Cambria" w:cs="Arial"/>
            <w:sz w:val="20"/>
            <w:szCs w:val="20"/>
          </w:rPr>
          <w:t>pellet</w:t>
        </w:r>
        <w:r w:rsidR="00F85EAF">
          <w:rPr>
            <w:rFonts w:ascii="Cambria" w:hAnsi="Cambria" w:cs="Arial"/>
            <w:sz w:val="20"/>
            <w:szCs w:val="20"/>
          </w:rPr>
          <w:t xml:space="preserve"> </w:t>
        </w:r>
      </w:ins>
      <w:r>
        <w:rPr>
          <w:rFonts w:ascii="Cambria" w:hAnsi="Cambria" w:cs="Arial"/>
          <w:sz w:val="20"/>
          <w:szCs w:val="20"/>
        </w:rPr>
        <w:t xml:space="preserve">samples will perform differently even if DNA </w:t>
      </w:r>
      <w:r w:rsidR="00A0468A">
        <w:rPr>
          <w:rFonts w:ascii="Cambria" w:hAnsi="Cambria" w:cs="Arial"/>
          <w:sz w:val="20"/>
          <w:szCs w:val="20"/>
        </w:rPr>
        <w:t>concentrations are</w:t>
      </w:r>
      <w:r w:rsidR="002B6DEC">
        <w:rPr>
          <w:rFonts w:ascii="Cambria" w:hAnsi="Cambria" w:cs="Arial"/>
          <w:sz w:val="20"/>
          <w:szCs w:val="20"/>
        </w:rPr>
        <w:t xml:space="preserve"> </w:t>
      </w:r>
      <w:r>
        <w:rPr>
          <w:rFonts w:ascii="Cambria" w:hAnsi="Cambria" w:cs="Arial"/>
          <w:sz w:val="20"/>
          <w:szCs w:val="20"/>
        </w:rPr>
        <w:t>high</w:t>
      </w:r>
      <w:r w:rsidR="00A0468A">
        <w:rPr>
          <w:rFonts w:ascii="Cambria" w:hAnsi="Cambria" w:cs="Arial"/>
          <w:sz w:val="20"/>
          <w:szCs w:val="20"/>
        </w:rPr>
        <w:t>,</w:t>
      </w:r>
      <w:r>
        <w:rPr>
          <w:rFonts w:ascii="Cambria" w:hAnsi="Cambria" w:cs="Arial"/>
          <w:sz w:val="20"/>
          <w:szCs w:val="20"/>
        </w:rPr>
        <w:t xml:space="preserve"> due to inhibition within the sample.</w:t>
      </w:r>
    </w:p>
    <w:p w:rsidR="001834B2" w:rsidRPr="002E7971" w:rsidRDefault="001834B2" w:rsidP="001834B2">
      <w:pPr>
        <w:spacing w:after="0" w:line="240" w:lineRule="auto"/>
        <w:rPr>
          <w:rFonts w:ascii="Cambria" w:hAnsi="Cambria" w:cs="Arial"/>
          <w:sz w:val="20"/>
          <w:szCs w:val="20"/>
        </w:rPr>
      </w:pPr>
    </w:p>
    <w:p w:rsidR="001F1E57" w:rsidRDefault="001834B2" w:rsidP="001834B2">
      <w:pPr>
        <w:spacing w:after="0" w:line="240" w:lineRule="auto"/>
        <w:rPr>
          <w:rFonts w:ascii="Cambria" w:hAnsi="Cambria" w:cs="Arial"/>
          <w:sz w:val="20"/>
          <w:szCs w:val="20"/>
        </w:rPr>
      </w:pPr>
      <w:r w:rsidRPr="002E7971">
        <w:rPr>
          <w:rFonts w:ascii="Cambria" w:hAnsi="Cambria" w:cs="Arial"/>
          <w:sz w:val="20"/>
          <w:szCs w:val="20"/>
        </w:rPr>
        <w:t xml:space="preserve">We chose to examine the lower spectrum of the scat DNA samples.  DNA samples from 4 individuals were serially diluted to concentrations of 100, 50, 25 and </w:t>
      </w:r>
      <w:proofErr w:type="gramStart"/>
      <w:r w:rsidRPr="002E7971">
        <w:rPr>
          <w:rFonts w:ascii="Cambria" w:hAnsi="Cambria" w:cs="Arial"/>
          <w:sz w:val="20"/>
          <w:szCs w:val="20"/>
        </w:rPr>
        <w:t xml:space="preserve">10 </w:t>
      </w:r>
      <w:proofErr w:type="spellStart"/>
      <w:r w:rsidRPr="002E7971">
        <w:rPr>
          <w:rFonts w:ascii="Cambria" w:hAnsi="Cambria" w:cs="Arial"/>
          <w:sz w:val="20"/>
          <w:szCs w:val="20"/>
        </w:rPr>
        <w:t>pg</w:t>
      </w:r>
      <w:proofErr w:type="spellEnd"/>
      <w:r w:rsidRPr="002E7971">
        <w:rPr>
          <w:rFonts w:ascii="Cambria" w:hAnsi="Cambria" w:cs="Arial"/>
          <w:sz w:val="20"/>
          <w:szCs w:val="20"/>
        </w:rPr>
        <w:t>/</w:t>
      </w:r>
      <w:proofErr w:type="spellStart"/>
      <w:r w:rsidRPr="002E7971">
        <w:rPr>
          <w:rFonts w:ascii="Cambria" w:hAnsi="Cambria" w:cs="Arial"/>
          <w:sz w:val="20"/>
          <w:szCs w:val="20"/>
        </w:rPr>
        <w:t>ul</w:t>
      </w:r>
      <w:proofErr w:type="spellEnd"/>
      <w:ins w:id="45" w:author="Zachary Lounsberry" w:date="2013-01-22T12:16:00Z">
        <w:r w:rsidR="00F85EAF">
          <w:rPr>
            <w:rFonts w:ascii="Cambria" w:hAnsi="Cambria" w:cs="Arial"/>
            <w:sz w:val="20"/>
            <w:szCs w:val="20"/>
          </w:rPr>
          <w:t xml:space="preserve"> (Figure 6)</w:t>
        </w:r>
      </w:ins>
      <w:proofErr w:type="gramEnd"/>
      <w:r w:rsidRPr="002E7971">
        <w:rPr>
          <w:rFonts w:ascii="Cambria" w:hAnsi="Cambria" w:cs="Arial"/>
          <w:sz w:val="20"/>
          <w:szCs w:val="20"/>
        </w:rPr>
        <w:t xml:space="preserve">. </w:t>
      </w:r>
    </w:p>
    <w:p w:rsidR="001F1E57" w:rsidRDefault="001F1E57" w:rsidP="001834B2">
      <w:pPr>
        <w:spacing w:after="0" w:line="240" w:lineRule="auto"/>
        <w:rPr>
          <w:rFonts w:ascii="Cambria" w:hAnsi="Cambria" w:cs="Arial"/>
          <w:sz w:val="20"/>
          <w:szCs w:val="20"/>
        </w:rPr>
      </w:pPr>
    </w:p>
    <w:p w:rsidR="001834B2" w:rsidRPr="002E7971" w:rsidRDefault="001834B2" w:rsidP="001834B2">
      <w:pPr>
        <w:tabs>
          <w:tab w:val="left" w:pos="7095"/>
        </w:tabs>
        <w:spacing w:after="0" w:line="240" w:lineRule="auto"/>
        <w:rPr>
          <w:rFonts w:ascii="Cambria" w:hAnsi="Cambria" w:cs="Arial"/>
          <w:sz w:val="20"/>
          <w:szCs w:val="20"/>
        </w:rPr>
      </w:pPr>
    </w:p>
    <w:p w:rsidR="00006C4A" w:rsidRPr="002E7971" w:rsidRDefault="00705A87" w:rsidP="00006C4A">
      <w:pPr>
        <w:tabs>
          <w:tab w:val="left" w:pos="720"/>
          <w:tab w:val="left" w:pos="1440"/>
          <w:tab w:val="left" w:pos="2160"/>
          <w:tab w:val="left" w:pos="2880"/>
          <w:tab w:val="left" w:pos="3600"/>
          <w:tab w:val="left" w:pos="4320"/>
          <w:tab w:val="left" w:pos="5040"/>
          <w:tab w:val="left" w:pos="5760"/>
          <w:tab w:val="left" w:pos="6480"/>
          <w:tab w:val="left" w:pos="7800"/>
        </w:tabs>
        <w:spacing w:after="0" w:line="240" w:lineRule="auto"/>
        <w:rPr>
          <w:rFonts w:ascii="Cambria" w:hAnsi="Cambria" w:cs="Arial"/>
          <w:sz w:val="20"/>
          <w:szCs w:val="20"/>
        </w:rPr>
      </w:pPr>
      <w:r w:rsidRPr="002E7971">
        <w:rPr>
          <w:rFonts w:ascii="Cambria" w:hAnsi="Cambria"/>
          <w:noProof/>
          <w:sz w:val="20"/>
        </w:rPr>
        <w:lastRenderedPageBreak/>
        <w:drawing>
          <wp:inline distT="0" distB="0" distL="0" distR="0">
            <wp:extent cx="4660900" cy="2286000"/>
            <wp:effectExtent l="25400" t="25400" r="1270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006C4A" w:rsidRPr="002E7971">
        <w:rPr>
          <w:rFonts w:ascii="Cambria" w:hAnsi="Cambria" w:cs="Arial"/>
          <w:sz w:val="20"/>
          <w:szCs w:val="20"/>
        </w:rPr>
        <w:tab/>
      </w:r>
    </w:p>
    <w:p w:rsidR="00E26C96" w:rsidRPr="002E7971" w:rsidRDefault="00006C4A" w:rsidP="001F1E57">
      <w:pPr>
        <w:spacing w:after="0" w:line="240" w:lineRule="auto"/>
        <w:rPr>
          <w:rFonts w:ascii="Cambria" w:hAnsi="Cambria" w:cs="Arial"/>
          <w:sz w:val="20"/>
          <w:szCs w:val="20"/>
        </w:rPr>
      </w:pPr>
      <w:r w:rsidRPr="002E7971">
        <w:rPr>
          <w:rFonts w:ascii="Cambria" w:hAnsi="Cambria" w:cs="Arial"/>
          <w:sz w:val="20"/>
          <w:szCs w:val="20"/>
        </w:rPr>
        <w:t xml:space="preserve">Figure 6. </w:t>
      </w:r>
      <w:r w:rsidR="00D87840">
        <w:rPr>
          <w:rFonts w:ascii="Cambria" w:hAnsi="Cambria" w:cs="Arial"/>
          <w:sz w:val="20"/>
          <w:szCs w:val="20"/>
        </w:rPr>
        <w:t xml:space="preserve"> Multiplex sensitivity; average n</w:t>
      </w:r>
      <w:r w:rsidR="00705A87" w:rsidRPr="002E7971">
        <w:rPr>
          <w:rFonts w:ascii="Cambria" w:hAnsi="Cambria" w:cs="Arial"/>
          <w:sz w:val="20"/>
          <w:szCs w:val="20"/>
        </w:rPr>
        <w:t xml:space="preserve">umber of loci amplified </w:t>
      </w:r>
      <w:r w:rsidR="00B73E74" w:rsidRPr="002E7971">
        <w:rPr>
          <w:rFonts w:ascii="Cambria" w:hAnsi="Cambria" w:cs="Arial"/>
          <w:sz w:val="20"/>
          <w:szCs w:val="20"/>
        </w:rPr>
        <w:t xml:space="preserve">in </w:t>
      </w:r>
      <w:r w:rsidR="00940D67" w:rsidRPr="002E7971">
        <w:rPr>
          <w:rFonts w:ascii="Cambria" w:hAnsi="Cambria" w:cs="Arial"/>
          <w:sz w:val="20"/>
          <w:szCs w:val="20"/>
        </w:rPr>
        <w:t>4 individual deer samples.</w:t>
      </w:r>
    </w:p>
    <w:p w:rsidR="00A0268E" w:rsidRPr="002E7971" w:rsidRDefault="00A0268E" w:rsidP="00A0268E">
      <w:pPr>
        <w:tabs>
          <w:tab w:val="left" w:pos="7095"/>
        </w:tabs>
        <w:spacing w:after="0" w:line="240" w:lineRule="auto"/>
        <w:rPr>
          <w:rFonts w:ascii="Cambria" w:hAnsi="Cambria" w:cs="Arial"/>
          <w:sz w:val="20"/>
          <w:szCs w:val="20"/>
        </w:rPr>
      </w:pPr>
      <w:r w:rsidRPr="002E7971">
        <w:rPr>
          <w:rFonts w:ascii="Cambria" w:hAnsi="Cambria" w:cs="Arial"/>
          <w:sz w:val="20"/>
          <w:szCs w:val="20"/>
        </w:rPr>
        <w:tab/>
      </w:r>
    </w:p>
    <w:p w:rsidR="002E7971" w:rsidRPr="002E7971" w:rsidRDefault="00D41876" w:rsidP="00C422D5">
      <w:pPr>
        <w:spacing w:after="0" w:line="240" w:lineRule="auto"/>
        <w:rPr>
          <w:rFonts w:ascii="Cambria" w:eastAsia="Times New Roman" w:hAnsi="Cambria" w:cs="Arial"/>
          <w:color w:val="000000"/>
          <w:sz w:val="20"/>
          <w:szCs w:val="20"/>
        </w:rPr>
      </w:pPr>
      <w:r w:rsidRPr="002E7971">
        <w:rPr>
          <w:rFonts w:ascii="Cambria" w:eastAsia="Times New Roman" w:hAnsi="Cambria" w:cs="Arial"/>
          <w:color w:val="000000"/>
          <w:sz w:val="20"/>
          <w:szCs w:val="20"/>
        </w:rPr>
        <w:t>T</w:t>
      </w:r>
      <w:r w:rsidR="00C422D5" w:rsidRPr="002E7971">
        <w:rPr>
          <w:rFonts w:ascii="Cambria" w:eastAsia="Times New Roman" w:hAnsi="Cambria" w:cs="Arial"/>
          <w:color w:val="000000"/>
          <w:sz w:val="20"/>
          <w:szCs w:val="20"/>
        </w:rPr>
        <w:t>he sex marker (SRY) was still detectable</w:t>
      </w:r>
      <w:r w:rsidRPr="002E7971">
        <w:rPr>
          <w:rFonts w:ascii="Cambria" w:eastAsia="Times New Roman" w:hAnsi="Cambria" w:cs="Arial"/>
          <w:color w:val="000000"/>
          <w:sz w:val="20"/>
          <w:szCs w:val="20"/>
        </w:rPr>
        <w:t xml:space="preserve"> at concentrations as low as 10pg</w:t>
      </w:r>
      <w:del w:id="46" w:author="Zachary Lounsberry" w:date="2013-01-22T12:25:00Z">
        <w:r w:rsidRPr="002E7971" w:rsidDel="001B79B8">
          <w:rPr>
            <w:rFonts w:ascii="Cambria" w:eastAsia="Times New Roman" w:hAnsi="Cambria" w:cs="Arial"/>
            <w:color w:val="000000"/>
            <w:sz w:val="20"/>
            <w:szCs w:val="20"/>
          </w:rPr>
          <w:delText>,</w:delText>
        </w:r>
      </w:del>
      <w:r w:rsidRPr="002E7971">
        <w:rPr>
          <w:rFonts w:ascii="Cambria" w:eastAsia="Times New Roman" w:hAnsi="Cambria" w:cs="Arial"/>
          <w:color w:val="000000"/>
          <w:sz w:val="20"/>
          <w:szCs w:val="20"/>
        </w:rPr>
        <w:t xml:space="preserve"> and was not among the first loci to drop out in our sensitivity studies</w:t>
      </w:r>
      <w:r w:rsidR="00C422D5" w:rsidRPr="002E7971">
        <w:rPr>
          <w:rFonts w:ascii="Cambria" w:eastAsia="Times New Roman" w:hAnsi="Cambria" w:cs="Arial"/>
          <w:color w:val="000000"/>
          <w:sz w:val="20"/>
          <w:szCs w:val="20"/>
        </w:rPr>
        <w:t xml:space="preserve">.  </w:t>
      </w:r>
      <w:r w:rsidR="00BC11C5" w:rsidRPr="002E7971">
        <w:rPr>
          <w:rFonts w:ascii="Cambria" w:eastAsia="Times New Roman" w:hAnsi="Cambria" w:cs="Times New Roman"/>
          <w:sz w:val="20"/>
          <w:szCs w:val="20"/>
        </w:rPr>
        <w:t>This marker</w:t>
      </w:r>
      <w:r w:rsidR="00C422D5" w:rsidRPr="002E7971">
        <w:rPr>
          <w:rFonts w:ascii="Cambria" w:eastAsia="Times New Roman" w:hAnsi="Cambria" w:cs="Times New Roman"/>
          <w:sz w:val="20"/>
          <w:szCs w:val="20"/>
        </w:rPr>
        <w:t xml:space="preserve"> was able to </w:t>
      </w:r>
      <w:r w:rsidR="00C422D5" w:rsidRPr="002E7971">
        <w:rPr>
          <w:rFonts w:ascii="Cambria" w:eastAsia="Times New Roman" w:hAnsi="Cambria" w:cs="Arial"/>
          <w:color w:val="000000"/>
          <w:sz w:val="20"/>
          <w:szCs w:val="20"/>
        </w:rPr>
        <w:t xml:space="preserve">correctly </w:t>
      </w:r>
      <w:r w:rsidR="00704641" w:rsidRPr="002E7971">
        <w:rPr>
          <w:rFonts w:ascii="Cambria" w:eastAsia="Times New Roman" w:hAnsi="Cambria" w:cs="Arial"/>
          <w:color w:val="000000"/>
          <w:sz w:val="20"/>
          <w:szCs w:val="20"/>
        </w:rPr>
        <w:t>distinguish between</w:t>
      </w:r>
      <w:r w:rsidR="00C422D5" w:rsidRPr="002E7971">
        <w:rPr>
          <w:rFonts w:ascii="Cambria" w:eastAsia="Times New Roman" w:hAnsi="Cambria" w:cs="Arial"/>
          <w:color w:val="000000"/>
          <w:sz w:val="20"/>
          <w:szCs w:val="20"/>
        </w:rPr>
        <w:t xml:space="preserve"> </w:t>
      </w:r>
      <w:r w:rsidRPr="002E7971">
        <w:rPr>
          <w:rFonts w:ascii="Cambria" w:eastAsia="Times New Roman" w:hAnsi="Cambria" w:cs="Arial"/>
          <w:color w:val="000000"/>
          <w:sz w:val="20"/>
          <w:szCs w:val="20"/>
        </w:rPr>
        <w:t xml:space="preserve">all </w:t>
      </w:r>
      <w:r w:rsidR="00C422D5" w:rsidRPr="002E7971">
        <w:rPr>
          <w:rFonts w:ascii="Cambria" w:eastAsia="Times New Roman" w:hAnsi="Cambria" w:cs="Arial"/>
          <w:color w:val="000000"/>
          <w:sz w:val="20"/>
          <w:szCs w:val="20"/>
        </w:rPr>
        <w:t xml:space="preserve">known male and female individuals </w:t>
      </w:r>
      <w:del w:id="47" w:author="Zachary Lounsberry" w:date="2013-01-22T12:17:00Z">
        <w:r w:rsidR="00C422D5" w:rsidRPr="002E7971" w:rsidDel="00F85EAF">
          <w:rPr>
            <w:rFonts w:ascii="Cambria" w:eastAsia="Times New Roman" w:hAnsi="Cambria" w:cs="Arial"/>
            <w:color w:val="000000"/>
            <w:sz w:val="20"/>
            <w:szCs w:val="20"/>
          </w:rPr>
          <w:delText>in which the males displayed a 179bp fragment while females did not</w:delText>
        </w:r>
        <w:r w:rsidRPr="002E7971" w:rsidDel="00F85EAF">
          <w:rPr>
            <w:rFonts w:ascii="Cambria" w:eastAsia="Times New Roman" w:hAnsi="Cambria" w:cs="Arial"/>
            <w:color w:val="000000"/>
            <w:sz w:val="20"/>
            <w:szCs w:val="20"/>
          </w:rPr>
          <w:delText xml:space="preserve"> </w:delText>
        </w:r>
      </w:del>
      <w:r w:rsidRPr="002E7971">
        <w:rPr>
          <w:rFonts w:ascii="Cambria" w:eastAsia="Times New Roman" w:hAnsi="Cambria" w:cs="Arial"/>
          <w:color w:val="000000"/>
          <w:sz w:val="20"/>
          <w:szCs w:val="20"/>
        </w:rPr>
        <w:t xml:space="preserve">(Figure </w:t>
      </w:r>
      <w:ins w:id="48" w:author="Zachary Lounsberry" w:date="2013-01-22T12:17:00Z">
        <w:r w:rsidR="00F85EAF">
          <w:rPr>
            <w:rFonts w:ascii="Cambria" w:eastAsia="Times New Roman" w:hAnsi="Cambria" w:cs="Arial"/>
            <w:color w:val="000000"/>
            <w:sz w:val="20"/>
            <w:szCs w:val="20"/>
          </w:rPr>
          <w:t>7</w:t>
        </w:r>
      </w:ins>
      <w:del w:id="49" w:author="Zachary Lounsberry" w:date="2013-01-22T12:17:00Z">
        <w:r w:rsidRPr="002E7971" w:rsidDel="00F85EAF">
          <w:rPr>
            <w:rFonts w:ascii="Cambria" w:eastAsia="Times New Roman" w:hAnsi="Cambria" w:cs="Arial"/>
            <w:color w:val="000000"/>
            <w:sz w:val="20"/>
            <w:szCs w:val="20"/>
          </w:rPr>
          <w:delText>6</w:delText>
        </w:r>
      </w:del>
      <w:r w:rsidRPr="002E7971">
        <w:rPr>
          <w:rFonts w:ascii="Cambria" w:eastAsia="Times New Roman" w:hAnsi="Cambria" w:cs="Arial"/>
          <w:color w:val="000000"/>
          <w:sz w:val="20"/>
          <w:szCs w:val="20"/>
        </w:rPr>
        <w:t>)</w:t>
      </w:r>
      <w:r w:rsidR="00C422D5" w:rsidRPr="002E7971">
        <w:rPr>
          <w:rFonts w:ascii="Cambria" w:eastAsia="Times New Roman" w:hAnsi="Cambria" w:cs="Arial"/>
          <w:color w:val="000000"/>
          <w:sz w:val="20"/>
          <w:szCs w:val="20"/>
        </w:rPr>
        <w:t>. Depending on the sex ratio, including the SRY sex marker would increase the discriminatory power of this multiplex panel up to 2x (Brinkman et al 2010).</w:t>
      </w:r>
    </w:p>
    <w:p w:rsidR="00A0268E" w:rsidRPr="002E7971" w:rsidRDefault="00A0268E" w:rsidP="00C422D5">
      <w:pPr>
        <w:spacing w:after="0" w:line="240" w:lineRule="auto"/>
        <w:rPr>
          <w:rFonts w:ascii="Cambria" w:hAnsi="Cambria" w:cs="Times New Roman"/>
          <w:sz w:val="20"/>
          <w:szCs w:val="20"/>
        </w:rPr>
      </w:pPr>
      <w:r w:rsidRPr="002E7971">
        <w:rPr>
          <w:rFonts w:ascii="Cambria" w:hAnsi="Cambria" w:cs="Times New Roman"/>
          <w:noProof/>
          <w:sz w:val="20"/>
          <w:szCs w:val="20"/>
        </w:rPr>
        <w:drawing>
          <wp:inline distT="0" distB="0" distL="0" distR="0">
            <wp:extent cx="5943600" cy="1331660"/>
            <wp:effectExtent l="2540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943600" cy="1331660"/>
                    </a:xfrm>
                    <a:prstGeom prst="rect">
                      <a:avLst/>
                    </a:prstGeom>
                    <a:noFill/>
                    <a:ln w="9525">
                      <a:noFill/>
                      <a:miter lim="800000"/>
                      <a:headEnd/>
                      <a:tailEnd/>
                    </a:ln>
                  </pic:spPr>
                </pic:pic>
              </a:graphicData>
            </a:graphic>
          </wp:inline>
        </w:drawing>
      </w:r>
    </w:p>
    <w:p w:rsidR="00A0268E" w:rsidRPr="002E7971" w:rsidRDefault="00A0268E" w:rsidP="00C422D5">
      <w:pPr>
        <w:tabs>
          <w:tab w:val="left" w:pos="6645"/>
        </w:tabs>
        <w:spacing w:after="0" w:line="240" w:lineRule="auto"/>
        <w:rPr>
          <w:rFonts w:ascii="Cambria" w:eastAsia="Times New Roman" w:hAnsi="Cambria" w:cs="Arial"/>
          <w:color w:val="000000"/>
          <w:sz w:val="20"/>
          <w:szCs w:val="20"/>
        </w:rPr>
      </w:pPr>
      <w:proofErr w:type="gramStart"/>
      <w:r w:rsidRPr="002E7971">
        <w:rPr>
          <w:rFonts w:ascii="Cambria" w:eastAsia="Times New Roman" w:hAnsi="Cambria" w:cs="Arial"/>
          <w:color w:val="000000"/>
          <w:sz w:val="20"/>
          <w:szCs w:val="20"/>
        </w:rPr>
        <w:t xml:space="preserve">Figure </w:t>
      </w:r>
      <w:commentRangeStart w:id="50"/>
      <w:del w:id="51" w:author="Zachary Lounsberry" w:date="2013-01-22T12:16:00Z">
        <w:r w:rsidRPr="002E7971" w:rsidDel="00F85EAF">
          <w:rPr>
            <w:rFonts w:ascii="Cambria" w:eastAsia="Times New Roman" w:hAnsi="Cambria" w:cs="Arial"/>
            <w:color w:val="000000"/>
            <w:sz w:val="20"/>
            <w:szCs w:val="20"/>
          </w:rPr>
          <w:delText>6</w:delText>
        </w:r>
      </w:del>
      <w:ins w:id="52" w:author="Zachary Lounsberry" w:date="2013-01-22T12:16:00Z">
        <w:r w:rsidR="00F85EAF">
          <w:rPr>
            <w:rFonts w:ascii="Cambria" w:eastAsia="Times New Roman" w:hAnsi="Cambria" w:cs="Arial"/>
            <w:color w:val="000000"/>
            <w:sz w:val="20"/>
            <w:szCs w:val="20"/>
          </w:rPr>
          <w:t>7</w:t>
        </w:r>
      </w:ins>
      <w:commentRangeEnd w:id="50"/>
      <w:ins w:id="53" w:author="Zachary Lounsberry" w:date="2013-01-22T12:17:00Z">
        <w:r w:rsidR="00F85EAF">
          <w:rPr>
            <w:rStyle w:val="CommentReference"/>
          </w:rPr>
          <w:commentReference w:id="50"/>
        </w:r>
      </w:ins>
      <w:r w:rsidRPr="002E7971">
        <w:rPr>
          <w:rFonts w:ascii="Cambria" w:eastAsia="Times New Roman" w:hAnsi="Cambria" w:cs="Arial"/>
          <w:color w:val="000000"/>
          <w:sz w:val="20"/>
          <w:szCs w:val="20"/>
        </w:rPr>
        <w:t>.</w:t>
      </w:r>
      <w:proofErr w:type="gramEnd"/>
      <w:r w:rsidRPr="002E7971">
        <w:rPr>
          <w:rFonts w:ascii="Cambria" w:eastAsia="Times New Roman" w:hAnsi="Cambria" w:cs="Arial"/>
          <w:color w:val="000000"/>
          <w:sz w:val="20"/>
          <w:szCs w:val="20"/>
        </w:rPr>
        <w:t xml:space="preserve"> </w:t>
      </w:r>
      <w:proofErr w:type="gramStart"/>
      <w:r w:rsidR="00D41876" w:rsidRPr="002E7971">
        <w:rPr>
          <w:rFonts w:ascii="Cambria" w:eastAsia="Times New Roman" w:hAnsi="Cambria" w:cs="Arial"/>
          <w:color w:val="000000"/>
          <w:sz w:val="20"/>
          <w:szCs w:val="20"/>
        </w:rPr>
        <w:t>SRY amplification in</w:t>
      </w:r>
      <w:r w:rsidR="00C422D5" w:rsidRPr="002E7971">
        <w:rPr>
          <w:rFonts w:ascii="Cambria" w:eastAsia="Times New Roman" w:hAnsi="Cambria" w:cs="Arial"/>
          <w:color w:val="000000"/>
          <w:sz w:val="20"/>
          <w:szCs w:val="20"/>
        </w:rPr>
        <w:t xml:space="preserve"> male </w:t>
      </w:r>
      <w:r w:rsidR="00BC11C5" w:rsidRPr="002E7971">
        <w:rPr>
          <w:rFonts w:ascii="Cambria" w:eastAsia="Times New Roman" w:hAnsi="Cambria" w:cs="Arial"/>
          <w:color w:val="000000"/>
          <w:sz w:val="20"/>
          <w:szCs w:val="20"/>
        </w:rPr>
        <w:t xml:space="preserve">(left) and female </w:t>
      </w:r>
      <w:r w:rsidR="00C422D5" w:rsidRPr="002E7971">
        <w:rPr>
          <w:rFonts w:ascii="Cambria" w:eastAsia="Times New Roman" w:hAnsi="Cambria" w:cs="Arial"/>
          <w:color w:val="000000"/>
          <w:sz w:val="20"/>
          <w:szCs w:val="20"/>
        </w:rPr>
        <w:t>(right)</w:t>
      </w:r>
      <w:r w:rsidR="00BC11C5" w:rsidRPr="002E7971">
        <w:rPr>
          <w:rFonts w:ascii="Cambria" w:eastAsia="Times New Roman" w:hAnsi="Cambria" w:cs="Arial"/>
          <w:color w:val="000000"/>
          <w:sz w:val="20"/>
          <w:szCs w:val="20"/>
        </w:rPr>
        <w:t xml:space="preserve"> deer.</w:t>
      </w:r>
      <w:proofErr w:type="gramEnd"/>
    </w:p>
    <w:p w:rsidR="00A0268E" w:rsidRPr="002E7971" w:rsidRDefault="00A0268E" w:rsidP="00A0268E">
      <w:pPr>
        <w:spacing w:after="0" w:line="240" w:lineRule="auto"/>
        <w:rPr>
          <w:rFonts w:ascii="Cambria" w:eastAsia="Times New Roman" w:hAnsi="Cambria" w:cs="Arial"/>
          <w:color w:val="000000"/>
          <w:sz w:val="20"/>
          <w:szCs w:val="20"/>
        </w:rPr>
      </w:pPr>
    </w:p>
    <w:p w:rsidR="00A0468A" w:rsidRDefault="00A0268E" w:rsidP="002B6DEC">
      <w:pPr>
        <w:spacing w:after="0" w:line="240" w:lineRule="auto"/>
        <w:jc w:val="center"/>
        <w:rPr>
          <w:rFonts w:ascii="Cambria" w:eastAsia="Times New Roman" w:hAnsi="Cambria" w:cs="Arial"/>
          <w:b/>
          <w:color w:val="000000"/>
          <w:sz w:val="20"/>
          <w:szCs w:val="20"/>
        </w:rPr>
      </w:pPr>
      <w:r w:rsidRPr="002E7971">
        <w:rPr>
          <w:rFonts w:ascii="Cambria" w:eastAsia="Times New Roman" w:hAnsi="Cambria" w:cs="Arial"/>
          <w:b/>
          <w:color w:val="000000"/>
          <w:sz w:val="20"/>
          <w:szCs w:val="20"/>
        </w:rPr>
        <w:t>Genetic Diversity and Genotyping Error Rates:</w:t>
      </w:r>
    </w:p>
    <w:p w:rsidR="00C422D5" w:rsidRPr="00A0468A" w:rsidRDefault="00292154" w:rsidP="00A0268E">
      <w:pPr>
        <w:spacing w:after="0" w:line="240" w:lineRule="auto"/>
        <w:rPr>
          <w:rFonts w:ascii="Cambria" w:hAnsi="Cambria" w:cstheme="minorHAnsi"/>
          <w:sz w:val="20"/>
          <w:szCs w:val="20"/>
        </w:rPr>
      </w:pPr>
      <w:r w:rsidRPr="002E7971">
        <w:rPr>
          <w:rFonts w:ascii="Cambria" w:hAnsi="Cambria"/>
          <w:sz w:val="20"/>
          <w:szCs w:val="20"/>
        </w:rPr>
        <w:t>Scat samples (</w:t>
      </w:r>
      <w:r w:rsidRPr="002E7971">
        <w:rPr>
          <w:rFonts w:ascii="Cambria" w:hAnsi="Cambria"/>
          <w:i/>
          <w:sz w:val="20"/>
          <w:szCs w:val="20"/>
        </w:rPr>
        <w:t>n</w:t>
      </w:r>
      <w:r w:rsidRPr="002E7971">
        <w:rPr>
          <w:rFonts w:ascii="Cambria" w:hAnsi="Cambria"/>
          <w:sz w:val="20"/>
          <w:szCs w:val="20"/>
        </w:rPr>
        <w:t xml:space="preserve"> = 47) were replicated 4x to assess genotyping error rates for each microsatellite locus</w:t>
      </w:r>
      <w:r w:rsidRPr="002E7971">
        <w:rPr>
          <w:rFonts w:ascii="Cambria" w:hAnsi="Cambria" w:cs="Arial"/>
          <w:sz w:val="20"/>
          <w:szCs w:val="20"/>
        </w:rPr>
        <w:t>.  Based on the consensus genotypes, errors attributed to false alleles (FA) or allelic dropouts (ADO) were computed.  G</w:t>
      </w:r>
      <w:r w:rsidRPr="002E7971">
        <w:rPr>
          <w:rFonts w:ascii="Cambria" w:hAnsi="Cambria" w:cs="Arial"/>
          <w:color w:val="000000"/>
          <w:sz w:val="20"/>
          <w:szCs w:val="20"/>
        </w:rPr>
        <w:t xml:space="preserve">enetic diversity and probability of identity of the microsatellite DNA loci were evaluated using 32 individuals (25 F, 7 M).  </w:t>
      </w:r>
      <w:r w:rsidRPr="002E7971">
        <w:rPr>
          <w:rFonts w:ascii="Cambria" w:hAnsi="Cambria" w:cs="Arial"/>
          <w:sz w:val="20"/>
          <w:szCs w:val="20"/>
        </w:rPr>
        <w:t xml:space="preserve"> </w:t>
      </w:r>
      <w:r w:rsidR="00A0468A" w:rsidRPr="002E7971">
        <w:rPr>
          <w:rFonts w:ascii="Cambria" w:eastAsia="Times New Roman" w:hAnsi="Cambria" w:cs="Arial"/>
          <w:color w:val="000000"/>
          <w:sz w:val="20"/>
          <w:szCs w:val="20"/>
        </w:rPr>
        <w:t xml:space="preserve">With the </w:t>
      </w:r>
      <w:commentRangeStart w:id="54"/>
      <w:r w:rsidR="00A0468A" w:rsidRPr="002E7971">
        <w:rPr>
          <w:rFonts w:ascii="Cambria" w:hAnsi="Cambria" w:cs="Arial"/>
          <w:sz w:val="20"/>
          <w:szCs w:val="20"/>
        </w:rPr>
        <w:t xml:space="preserve">HW </w:t>
      </w:r>
      <w:commentRangeEnd w:id="54"/>
      <w:r w:rsidR="001B79B8">
        <w:rPr>
          <w:rStyle w:val="CommentReference"/>
        </w:rPr>
        <w:commentReference w:id="54"/>
      </w:r>
      <w:proofErr w:type="gramStart"/>
      <w:r w:rsidR="00A0468A" w:rsidRPr="002E7971">
        <w:rPr>
          <w:rFonts w:ascii="Cambria" w:hAnsi="Cambria" w:cs="Arial"/>
          <w:sz w:val="20"/>
          <w:szCs w:val="20"/>
        </w:rPr>
        <w:t>P(</w:t>
      </w:r>
      <w:proofErr w:type="gramEnd"/>
      <w:r w:rsidR="00A0468A" w:rsidRPr="002E7971">
        <w:rPr>
          <w:rFonts w:ascii="Cambria" w:hAnsi="Cambria" w:cs="Arial"/>
          <w:sz w:val="20"/>
          <w:szCs w:val="20"/>
        </w:rPr>
        <w:t xml:space="preserve">ID) being 3E-11, </w:t>
      </w:r>
      <w:r w:rsidR="00A0468A" w:rsidRPr="002E7971">
        <w:rPr>
          <w:rFonts w:ascii="Cambria" w:hAnsi="Cambria" w:cs="Times New Roman"/>
          <w:sz w:val="20"/>
          <w:szCs w:val="20"/>
        </w:rPr>
        <w:t xml:space="preserve">and more conservatively, the </w:t>
      </w:r>
      <w:r w:rsidR="00A0468A" w:rsidRPr="002E7971">
        <w:rPr>
          <w:rFonts w:ascii="Cambria" w:hAnsi="Cambria" w:cs="Arial"/>
          <w:sz w:val="20"/>
          <w:szCs w:val="20"/>
        </w:rPr>
        <w:t xml:space="preserve">P(ID)Sibs </w:t>
      </w:r>
      <w:r w:rsidR="00A0468A" w:rsidRPr="002E7971">
        <w:rPr>
          <w:rFonts w:ascii="Cambria" w:hAnsi="Cambria" w:cs="Times New Roman"/>
          <w:sz w:val="20"/>
          <w:szCs w:val="20"/>
        </w:rPr>
        <w:t>values</w:t>
      </w:r>
      <w:del w:id="55" w:author="Zachary Lounsberry" w:date="2013-01-22T12:32:00Z">
        <w:r w:rsidR="00A0468A" w:rsidRPr="002E7971" w:rsidDel="0057489F">
          <w:rPr>
            <w:rFonts w:ascii="Cambria" w:hAnsi="Cambria" w:cs="Times New Roman"/>
            <w:sz w:val="20"/>
            <w:szCs w:val="20"/>
          </w:rPr>
          <w:delText>,</w:delText>
        </w:r>
      </w:del>
      <w:r w:rsidR="00A0468A" w:rsidRPr="002E7971">
        <w:rPr>
          <w:rFonts w:ascii="Cambria" w:hAnsi="Cambria" w:cs="Times New Roman"/>
          <w:sz w:val="20"/>
          <w:szCs w:val="20"/>
        </w:rPr>
        <w:t xml:space="preserve"> being </w:t>
      </w:r>
      <w:r w:rsidR="00A0468A" w:rsidRPr="002E7971">
        <w:rPr>
          <w:rFonts w:ascii="Cambria" w:hAnsi="Cambria" w:cs="Arial"/>
          <w:sz w:val="20"/>
          <w:szCs w:val="20"/>
        </w:rPr>
        <w:t>0.0001, t</w:t>
      </w:r>
      <w:r w:rsidR="00A0468A" w:rsidRPr="002E7971">
        <w:rPr>
          <w:rFonts w:ascii="Cambria" w:hAnsi="Cambria"/>
          <w:sz w:val="20"/>
          <w:szCs w:val="20"/>
        </w:rPr>
        <w:t>his assay can be used to identify individuals with high confidence</w:t>
      </w:r>
      <w:r w:rsidR="00A0468A" w:rsidRPr="002E7971">
        <w:rPr>
          <w:rFonts w:ascii="Cambria" w:hAnsi="Cambria" w:cs="Arial"/>
          <w:sz w:val="20"/>
          <w:szCs w:val="20"/>
        </w:rPr>
        <w:t xml:space="preserve">.  Generally, </w:t>
      </w:r>
      <w:proofErr w:type="gramStart"/>
      <w:r w:rsidR="00A0468A" w:rsidRPr="002E7971">
        <w:rPr>
          <w:rFonts w:ascii="Cambria" w:hAnsi="Cambria" w:cs="Arial"/>
          <w:sz w:val="20"/>
          <w:szCs w:val="20"/>
        </w:rPr>
        <w:t>P(</w:t>
      </w:r>
      <w:proofErr w:type="gramEnd"/>
      <w:r w:rsidR="00A0468A" w:rsidRPr="002E7971">
        <w:rPr>
          <w:rFonts w:ascii="Cambria" w:hAnsi="Cambria" w:cs="Arial"/>
          <w:sz w:val="20"/>
          <w:szCs w:val="20"/>
        </w:rPr>
        <w:t xml:space="preserve">ID)Sibs values </w:t>
      </w:r>
      <w:r w:rsidR="00A0468A" w:rsidRPr="002E7971">
        <w:rPr>
          <w:rFonts w:ascii="Cambria" w:hAnsi="Cambria" w:cs="Times New Roman"/>
          <w:sz w:val="20"/>
          <w:szCs w:val="20"/>
        </w:rPr>
        <w:t xml:space="preserve">between 0.001-0.0001 are sufficiently low and can be applied to forensic applications in natural populations (Waits et at 2001).  </w:t>
      </w:r>
      <w:r w:rsidR="00A0468A" w:rsidRPr="002E7971">
        <w:rPr>
          <w:rFonts w:ascii="Cambria" w:hAnsi="Cambria" w:cstheme="minorHAnsi"/>
          <w:sz w:val="20"/>
          <w:szCs w:val="20"/>
        </w:rPr>
        <w:t xml:space="preserve">Examination of pairwise linkage disequilibrium revealed that all ten microsatellite loci were in linkage equilibrium after applying the sequential </w:t>
      </w:r>
      <w:proofErr w:type="spellStart"/>
      <w:r w:rsidR="00A0468A" w:rsidRPr="002E7971">
        <w:rPr>
          <w:rFonts w:ascii="Cambria" w:hAnsi="Cambria" w:cstheme="minorHAnsi"/>
          <w:sz w:val="20"/>
          <w:szCs w:val="20"/>
        </w:rPr>
        <w:t>Bonferroni</w:t>
      </w:r>
      <w:proofErr w:type="spellEnd"/>
      <w:r w:rsidR="00A0468A" w:rsidRPr="002E7971">
        <w:rPr>
          <w:rFonts w:ascii="Cambria" w:hAnsi="Cambria" w:cstheme="minorHAnsi"/>
          <w:sz w:val="20"/>
          <w:szCs w:val="20"/>
        </w:rPr>
        <w:t xml:space="preserve"> test</w:t>
      </w:r>
      <w:r>
        <w:rPr>
          <w:rFonts w:ascii="Cambria" w:hAnsi="Cambria" w:cstheme="minorHAnsi"/>
          <w:sz w:val="20"/>
          <w:szCs w:val="20"/>
        </w:rPr>
        <w:t xml:space="preserve"> (</w:t>
      </w:r>
      <w:del w:id="56" w:author="Zachary Lounsberry" w:date="2013-01-22T12:33:00Z">
        <w:r w:rsidDel="0057489F">
          <w:rPr>
            <w:rFonts w:ascii="Cambria" w:hAnsi="Cambria" w:cstheme="minorHAnsi"/>
            <w:sz w:val="20"/>
            <w:szCs w:val="20"/>
          </w:rPr>
          <w:delText>site</w:delText>
        </w:r>
      </w:del>
      <w:ins w:id="57" w:author="Zachary Lounsberry" w:date="2013-01-22T12:33:00Z">
        <w:r w:rsidR="0057489F">
          <w:rPr>
            <w:rFonts w:ascii="Cambria" w:hAnsi="Cambria" w:cstheme="minorHAnsi"/>
            <w:sz w:val="20"/>
            <w:szCs w:val="20"/>
          </w:rPr>
          <w:t>Rice 1989</w:t>
        </w:r>
      </w:ins>
      <w:r>
        <w:rPr>
          <w:rFonts w:ascii="Cambria" w:hAnsi="Cambria" w:cstheme="minorHAnsi"/>
          <w:sz w:val="20"/>
          <w:szCs w:val="20"/>
        </w:rPr>
        <w:t>)</w:t>
      </w:r>
      <w:r w:rsidR="00A0468A" w:rsidRPr="002E7971">
        <w:rPr>
          <w:rFonts w:ascii="Cambria" w:hAnsi="Cambria" w:cstheme="minorHAnsi"/>
          <w:sz w:val="20"/>
          <w:szCs w:val="20"/>
        </w:rPr>
        <w:t>.   All loci were found to be in Hardy-Weinberg Equilibrium with the ex</w:t>
      </w:r>
      <w:r w:rsidR="00A0468A">
        <w:rPr>
          <w:rFonts w:ascii="Cambria" w:hAnsi="Cambria" w:cstheme="minorHAnsi"/>
          <w:sz w:val="20"/>
          <w:szCs w:val="20"/>
        </w:rPr>
        <w:t xml:space="preserve">ception of CERVID1 and SBTD05.  </w:t>
      </w:r>
      <w:r>
        <w:rPr>
          <w:rFonts w:ascii="Cambria" w:hAnsi="Cambria" w:cstheme="minorHAnsi"/>
          <w:sz w:val="20"/>
          <w:szCs w:val="20"/>
        </w:rPr>
        <w:t>These highly polymorphic loci can be used to distinguish between even closely related deer in the population.</w:t>
      </w:r>
    </w:p>
    <w:p w:rsidR="00A0268E" w:rsidRPr="002E7971" w:rsidRDefault="00C422D5" w:rsidP="00A0268E">
      <w:pPr>
        <w:spacing w:after="0" w:line="240" w:lineRule="auto"/>
        <w:rPr>
          <w:rFonts w:ascii="Cambria" w:hAnsi="Cambria" w:cs="Arial"/>
          <w:sz w:val="20"/>
          <w:szCs w:val="20"/>
        </w:rPr>
      </w:pPr>
      <w:r w:rsidRPr="002E7971">
        <w:rPr>
          <w:rFonts w:ascii="Cambria" w:hAnsi="Cambria"/>
          <w:noProof/>
          <w:sz w:val="20"/>
        </w:rPr>
        <w:lastRenderedPageBreak/>
        <w:drawing>
          <wp:inline distT="0" distB="0" distL="0" distR="0">
            <wp:extent cx="5753100" cy="1952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1952625"/>
                    </a:xfrm>
                    <a:prstGeom prst="rect">
                      <a:avLst/>
                    </a:prstGeom>
                    <a:noFill/>
                    <a:ln>
                      <a:noFill/>
                    </a:ln>
                  </pic:spPr>
                </pic:pic>
              </a:graphicData>
            </a:graphic>
          </wp:inline>
        </w:drawing>
      </w:r>
    </w:p>
    <w:p w:rsidR="00A0268E" w:rsidRPr="002E7971" w:rsidRDefault="00A0268E" w:rsidP="00A0268E">
      <w:pPr>
        <w:spacing w:after="0" w:line="240" w:lineRule="auto"/>
        <w:rPr>
          <w:rFonts w:ascii="Cambria" w:hAnsi="Cambria"/>
          <w:color w:val="000000"/>
          <w:sz w:val="20"/>
          <w:szCs w:val="20"/>
        </w:rPr>
      </w:pPr>
      <w:commentRangeStart w:id="58"/>
      <w:proofErr w:type="gramStart"/>
      <w:r w:rsidRPr="002E7971">
        <w:rPr>
          <w:rFonts w:ascii="Cambria" w:hAnsi="Cambria" w:cs="Arial"/>
          <w:b/>
          <w:sz w:val="20"/>
          <w:szCs w:val="20"/>
        </w:rPr>
        <w:t>Table 1</w:t>
      </w:r>
      <w:commentRangeEnd w:id="58"/>
      <w:r w:rsidR="0057489F">
        <w:rPr>
          <w:rStyle w:val="CommentReference"/>
        </w:rPr>
        <w:commentReference w:id="58"/>
      </w:r>
      <w:r w:rsidRPr="002E7971">
        <w:rPr>
          <w:rFonts w:ascii="Cambria" w:hAnsi="Cambria" w:cs="Arial"/>
          <w:b/>
          <w:sz w:val="20"/>
          <w:szCs w:val="20"/>
        </w:rPr>
        <w:t>.</w:t>
      </w:r>
      <w:proofErr w:type="gramEnd"/>
      <w:r w:rsidRPr="002E7971">
        <w:rPr>
          <w:rFonts w:ascii="Cambria" w:hAnsi="Cambria" w:cs="Arial"/>
          <w:sz w:val="20"/>
          <w:szCs w:val="20"/>
        </w:rPr>
        <w:t xml:space="preserve"> Characteristics of the 10 microsatellite markers used for individual identification of Columbian black-tailed deer. </w:t>
      </w:r>
    </w:p>
    <w:p w:rsidR="00A0268E" w:rsidRPr="002E7971" w:rsidRDefault="00A0268E" w:rsidP="00A0268E">
      <w:pPr>
        <w:spacing w:after="0" w:line="240" w:lineRule="auto"/>
        <w:rPr>
          <w:rFonts w:ascii="Cambria" w:hAnsi="Cambria"/>
          <w:color w:val="000000"/>
          <w:sz w:val="20"/>
          <w:szCs w:val="20"/>
        </w:rPr>
      </w:pPr>
    </w:p>
    <w:p w:rsidR="00A0468A" w:rsidRDefault="006A50E2" w:rsidP="00A0268E">
      <w:pPr>
        <w:spacing w:after="0" w:line="240" w:lineRule="auto"/>
        <w:rPr>
          <w:rFonts w:ascii="Cambria" w:eastAsia="Times New Roman" w:hAnsi="Cambria" w:cs="Arial"/>
          <w:color w:val="000000"/>
          <w:sz w:val="20"/>
          <w:szCs w:val="20"/>
        </w:rPr>
      </w:pPr>
      <w:r w:rsidRPr="002E7971">
        <w:rPr>
          <w:rFonts w:ascii="Cambria" w:hAnsi="Cambria" w:cstheme="minorHAnsi"/>
          <w:sz w:val="20"/>
          <w:szCs w:val="20"/>
        </w:rPr>
        <w:t>Taking into account</w:t>
      </w:r>
      <w:r w:rsidR="00C422D5" w:rsidRPr="002E7971">
        <w:rPr>
          <w:rFonts w:ascii="Cambria" w:hAnsi="Cambria" w:cstheme="minorHAnsi"/>
          <w:sz w:val="20"/>
          <w:szCs w:val="20"/>
        </w:rPr>
        <w:t xml:space="preserve"> genotyping error rates, at least 3 replications at each locus is necessary to accurately identify a consensus genotype without having the same individual falsely considered to be two distinct individuals</w:t>
      </w:r>
      <w:r w:rsidR="00C72961" w:rsidRPr="002E7971">
        <w:rPr>
          <w:rFonts w:ascii="Cambria" w:hAnsi="Cambria" w:cstheme="minorHAnsi"/>
          <w:sz w:val="20"/>
          <w:szCs w:val="20"/>
        </w:rPr>
        <w:t xml:space="preserve"> (Figure 7)</w:t>
      </w:r>
      <w:r w:rsidR="00C422D5" w:rsidRPr="002E7971">
        <w:rPr>
          <w:rFonts w:ascii="Cambria" w:hAnsi="Cambria" w:cstheme="minorHAnsi"/>
          <w:sz w:val="20"/>
          <w:szCs w:val="20"/>
        </w:rPr>
        <w:t>.</w:t>
      </w:r>
      <w:r w:rsidR="00C72961" w:rsidRPr="002E7971">
        <w:rPr>
          <w:rFonts w:ascii="Cambria" w:hAnsi="Cambria" w:cstheme="minorHAnsi"/>
          <w:sz w:val="20"/>
          <w:szCs w:val="20"/>
        </w:rPr>
        <w:t xml:space="preserve">  </w:t>
      </w:r>
      <w:r w:rsidR="00971D69">
        <w:rPr>
          <w:rFonts w:ascii="Cambria" w:hAnsi="Cambria" w:cstheme="minorHAnsi"/>
          <w:sz w:val="20"/>
          <w:szCs w:val="20"/>
        </w:rPr>
        <w:t xml:space="preserve">At 3 or more replications, there is virtually a 0% chance of incorrectly </w:t>
      </w:r>
      <w:r w:rsidR="00DC5AF1">
        <w:rPr>
          <w:rFonts w:ascii="Cambria" w:hAnsi="Cambria" w:cstheme="minorHAnsi"/>
          <w:sz w:val="20"/>
          <w:szCs w:val="20"/>
        </w:rPr>
        <w:t xml:space="preserve">genotyping an individual.  </w:t>
      </w:r>
      <w:r w:rsidR="00C72961" w:rsidRPr="002E7971">
        <w:rPr>
          <w:rFonts w:ascii="Cambria" w:hAnsi="Cambria"/>
          <w:sz w:val="20"/>
          <w:szCs w:val="20"/>
        </w:rPr>
        <w:t>Although several genotyping errors occurred, the overall rate is still low and well suited for individual identification.</w:t>
      </w:r>
      <w:r w:rsidR="00C72961" w:rsidRPr="002E7971">
        <w:rPr>
          <w:rFonts w:ascii="Cambria" w:eastAsia="Times New Roman" w:hAnsi="Cambria" w:cs="Arial"/>
          <w:color w:val="000000"/>
          <w:sz w:val="20"/>
          <w:szCs w:val="20"/>
        </w:rPr>
        <w:t xml:space="preserve">  </w:t>
      </w:r>
      <w:bookmarkStart w:id="59" w:name="_GoBack"/>
      <w:bookmarkEnd w:id="59"/>
    </w:p>
    <w:p w:rsidR="00A0268E" w:rsidRPr="002E7971" w:rsidRDefault="00C422D5" w:rsidP="00A0268E">
      <w:pPr>
        <w:spacing w:after="0" w:line="240" w:lineRule="auto"/>
        <w:rPr>
          <w:rFonts w:ascii="Cambria" w:hAnsi="Cambria" w:cstheme="minorHAnsi"/>
          <w:sz w:val="20"/>
          <w:szCs w:val="20"/>
        </w:rPr>
      </w:pPr>
      <w:r w:rsidRPr="002E7971">
        <w:rPr>
          <w:rFonts w:ascii="Cambria" w:hAnsi="Cambria" w:cstheme="minorHAnsi"/>
          <w:sz w:val="20"/>
          <w:szCs w:val="20"/>
        </w:rPr>
        <w:t xml:space="preserve">    </w:t>
      </w:r>
      <w:r w:rsidR="00A0268E" w:rsidRPr="002E7971">
        <w:rPr>
          <w:rFonts w:ascii="Cambria" w:hAnsi="Cambria"/>
          <w:noProof/>
          <w:sz w:val="20"/>
          <w:szCs w:val="20"/>
        </w:rPr>
        <w:drawing>
          <wp:inline distT="0" distB="0" distL="0" distR="0">
            <wp:extent cx="4067175" cy="2362200"/>
            <wp:effectExtent l="25400" t="25400" r="222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E43D6E" w:rsidRPr="002E7971">
        <w:rPr>
          <w:rFonts w:ascii="Cambria" w:hAnsi="Cambria" w:cstheme="minorHAnsi"/>
          <w:sz w:val="20"/>
          <w:szCs w:val="20"/>
        </w:rPr>
        <w:t xml:space="preserve">  </w:t>
      </w:r>
    </w:p>
    <w:p w:rsidR="00A0268E" w:rsidRPr="002E7971" w:rsidRDefault="00A0268E" w:rsidP="00A0268E">
      <w:pPr>
        <w:tabs>
          <w:tab w:val="left" w:pos="7630"/>
        </w:tabs>
        <w:spacing w:after="0" w:line="240" w:lineRule="auto"/>
        <w:rPr>
          <w:rFonts w:ascii="Cambria" w:hAnsi="Cambria" w:cstheme="minorHAnsi"/>
          <w:sz w:val="20"/>
          <w:szCs w:val="20"/>
        </w:rPr>
      </w:pPr>
      <w:r w:rsidRPr="002E7971">
        <w:rPr>
          <w:rFonts w:ascii="Cambria" w:hAnsi="Cambria" w:cstheme="minorHAnsi"/>
          <w:sz w:val="20"/>
          <w:szCs w:val="20"/>
        </w:rPr>
        <w:tab/>
      </w:r>
    </w:p>
    <w:p w:rsidR="00A0268E" w:rsidRPr="00832822" w:rsidRDefault="00A0268E" w:rsidP="00832822">
      <w:pPr>
        <w:tabs>
          <w:tab w:val="left" w:pos="7630"/>
        </w:tabs>
        <w:rPr>
          <w:rFonts w:ascii="Cambria" w:hAnsi="Cambria" w:cstheme="minorHAnsi"/>
          <w:sz w:val="20"/>
          <w:szCs w:val="20"/>
        </w:rPr>
      </w:pPr>
      <w:r w:rsidRPr="002E7971">
        <w:rPr>
          <w:rFonts w:ascii="Cambria" w:hAnsi="Cambria" w:cstheme="minorHAnsi"/>
          <w:b/>
          <w:sz w:val="20"/>
          <w:szCs w:val="20"/>
        </w:rPr>
        <w:t>Figure 7.</w:t>
      </w:r>
      <w:r w:rsidRPr="002E7971">
        <w:rPr>
          <w:rFonts w:ascii="Cambria" w:hAnsi="Cambria" w:cstheme="minorHAnsi"/>
          <w:sz w:val="20"/>
          <w:szCs w:val="20"/>
        </w:rPr>
        <w:t xml:space="preserve"> </w:t>
      </w:r>
      <w:proofErr w:type="gramStart"/>
      <w:r w:rsidR="00704641" w:rsidRPr="002E7971">
        <w:rPr>
          <w:rFonts w:ascii="Cambria" w:hAnsi="Cambria" w:cstheme="minorHAnsi"/>
          <w:bCs/>
          <w:sz w:val="20"/>
          <w:szCs w:val="20"/>
        </w:rPr>
        <w:t>Frequency of incorrectly genotyping scat DNA as a function of PCR replications.</w:t>
      </w:r>
      <w:proofErr w:type="gramEnd"/>
    </w:p>
    <w:p w:rsidR="00971D69" w:rsidRDefault="00006C4A" w:rsidP="00006C4A">
      <w:pPr>
        <w:spacing w:after="0" w:line="240" w:lineRule="auto"/>
        <w:rPr>
          <w:rFonts w:ascii="Cambria" w:hAnsi="Cambria" w:cs="Times New Roman"/>
          <w:b/>
          <w:sz w:val="20"/>
          <w:szCs w:val="20"/>
        </w:rPr>
      </w:pPr>
      <w:r w:rsidRPr="002E7971">
        <w:rPr>
          <w:rFonts w:ascii="Cambria" w:hAnsi="Cambria" w:cs="Times New Roman"/>
          <w:b/>
          <w:sz w:val="20"/>
          <w:szCs w:val="20"/>
        </w:rPr>
        <w:t>CONCLUSION</w:t>
      </w:r>
      <w:r w:rsidR="00A0268E" w:rsidRPr="002E7971">
        <w:rPr>
          <w:rFonts w:ascii="Cambria" w:hAnsi="Cambria" w:cs="Times New Roman"/>
          <w:b/>
          <w:sz w:val="20"/>
          <w:szCs w:val="20"/>
        </w:rPr>
        <w:t>:</w:t>
      </w:r>
    </w:p>
    <w:p w:rsidR="00A0268E" w:rsidRPr="00971D69" w:rsidRDefault="00971D69" w:rsidP="00C422D5">
      <w:pPr>
        <w:spacing w:after="0" w:line="240" w:lineRule="auto"/>
        <w:rPr>
          <w:rFonts w:ascii="Cambria" w:hAnsi="Cambria" w:cstheme="minorHAnsi"/>
          <w:sz w:val="20"/>
          <w:szCs w:val="20"/>
        </w:rPr>
      </w:pPr>
      <w:r w:rsidRPr="00971D69">
        <w:rPr>
          <w:rFonts w:ascii="Cambria" w:hAnsi="Cambria" w:cs="Times New Roman"/>
          <w:sz w:val="20"/>
          <w:szCs w:val="20"/>
        </w:rPr>
        <w:t xml:space="preserve">This 5 dye STR multiplex system is to be used for individualizing Columbian black-tailed deer.  </w:t>
      </w:r>
      <w:r w:rsidR="00A0268E" w:rsidRPr="002E7971">
        <w:rPr>
          <w:rFonts w:ascii="Cambria" w:hAnsi="Cambria" w:cs="Times New Roman"/>
          <w:sz w:val="20"/>
          <w:szCs w:val="20"/>
        </w:rPr>
        <w:t>This multiplex was designe</w:t>
      </w:r>
      <w:r>
        <w:rPr>
          <w:rFonts w:ascii="Cambria" w:hAnsi="Cambria" w:cs="Times New Roman"/>
          <w:sz w:val="20"/>
          <w:szCs w:val="20"/>
        </w:rPr>
        <w:t>d to fit 10 polymorphic markers</w:t>
      </w:r>
      <w:r w:rsidR="00A0268E" w:rsidRPr="002E7971">
        <w:rPr>
          <w:rFonts w:ascii="Cambria" w:hAnsi="Cambria" w:cs="Times New Roman"/>
          <w:sz w:val="20"/>
          <w:szCs w:val="20"/>
        </w:rPr>
        <w:t xml:space="preserve"> and a </w:t>
      </w:r>
      <w:r>
        <w:rPr>
          <w:rFonts w:ascii="Cambria" w:hAnsi="Cambria" w:cs="Times New Roman"/>
          <w:sz w:val="20"/>
          <w:szCs w:val="20"/>
        </w:rPr>
        <w:t>sex marker in a single reaction tube.</w:t>
      </w:r>
      <w:r w:rsidR="00A0268E" w:rsidRPr="002E7971">
        <w:rPr>
          <w:rFonts w:ascii="Cambria" w:hAnsi="Cambria" w:cs="Times New Roman"/>
          <w:sz w:val="20"/>
          <w:szCs w:val="20"/>
        </w:rPr>
        <w:t xml:space="preserve">  Primer pairs successfully produced </w:t>
      </w:r>
      <w:proofErr w:type="spellStart"/>
      <w:r w:rsidR="00A0268E" w:rsidRPr="002E7971">
        <w:rPr>
          <w:rFonts w:ascii="Cambria" w:hAnsi="Cambria" w:cs="Times New Roman"/>
          <w:sz w:val="20"/>
          <w:szCs w:val="20"/>
        </w:rPr>
        <w:t>amplicons</w:t>
      </w:r>
      <w:proofErr w:type="spellEnd"/>
      <w:r w:rsidR="00A0268E" w:rsidRPr="002E7971">
        <w:rPr>
          <w:rFonts w:ascii="Cambria" w:hAnsi="Cambria" w:cs="Times New Roman"/>
          <w:sz w:val="20"/>
          <w:szCs w:val="20"/>
        </w:rPr>
        <w:t xml:space="preserve"> ranging from 100 – 300 base pairs in length and the sex marker was able to correctly identify male and female individuals.  </w:t>
      </w:r>
      <w:r w:rsidR="00C422D5" w:rsidRPr="002E7971">
        <w:rPr>
          <w:rFonts w:ascii="Cambria" w:hAnsi="Cambria" w:cstheme="minorHAnsi"/>
          <w:sz w:val="20"/>
          <w:szCs w:val="20"/>
        </w:rPr>
        <w:t xml:space="preserve">  </w:t>
      </w:r>
      <w:r w:rsidR="00A0268E" w:rsidRPr="002E7971">
        <w:rPr>
          <w:rFonts w:ascii="Cambria" w:hAnsi="Cambria" w:cs="Times New Roman"/>
          <w:sz w:val="20"/>
          <w:szCs w:val="20"/>
        </w:rPr>
        <w:t xml:space="preserve">This suite of microsatellite markers are sufficient to differentiate between closely related individuals, </w:t>
      </w:r>
      <w:r w:rsidR="00A0268E" w:rsidRPr="002E7971">
        <w:rPr>
          <w:rFonts w:ascii="Cambria" w:hAnsi="Cambria"/>
          <w:sz w:val="20"/>
          <w:szCs w:val="20"/>
        </w:rPr>
        <w:t xml:space="preserve">enabling use in genetic mark-recapture estimation of population abundance.   </w:t>
      </w:r>
      <w:r>
        <w:rPr>
          <w:rFonts w:ascii="Cambria" w:hAnsi="Cambria" w:cs="Arial"/>
          <w:sz w:val="20"/>
          <w:szCs w:val="20"/>
        </w:rPr>
        <w:t>This</w:t>
      </w:r>
      <w:r w:rsidR="00A0268E" w:rsidRPr="002E7971">
        <w:rPr>
          <w:rFonts w:ascii="Cambria" w:hAnsi="Cambria" w:cs="Arial"/>
          <w:sz w:val="20"/>
          <w:szCs w:val="20"/>
        </w:rPr>
        <w:t xml:space="preserve"> assay would serve as an important tool for monitoring ungulate populations where obtaining population sizes through direct observation is challenging.  </w:t>
      </w:r>
      <w:r>
        <w:rPr>
          <w:rFonts w:ascii="Cambria" w:hAnsi="Cambria" w:cstheme="minorHAnsi"/>
          <w:sz w:val="20"/>
          <w:szCs w:val="20"/>
        </w:rPr>
        <w:t xml:space="preserve"> </w:t>
      </w:r>
      <w:r w:rsidR="00A0268E" w:rsidRPr="002E7971">
        <w:rPr>
          <w:rFonts w:ascii="Cambria" w:hAnsi="Cambria" w:cs="Arial"/>
          <w:sz w:val="20"/>
          <w:szCs w:val="20"/>
        </w:rPr>
        <w:t xml:space="preserve">Moreover, the use of a standard panel to genotype deer throughout the state will provide reference population data that can be used in assignment analyses to determine geographic origins of particular deer in other forensic investigations.   </w:t>
      </w:r>
    </w:p>
    <w:p w:rsidR="00C422D5" w:rsidRPr="002E7971" w:rsidRDefault="00C422D5" w:rsidP="00A0268E">
      <w:pPr>
        <w:tabs>
          <w:tab w:val="left" w:pos="1605"/>
        </w:tabs>
        <w:spacing w:after="0" w:line="240" w:lineRule="auto"/>
        <w:rPr>
          <w:rFonts w:ascii="Cambria" w:hAnsi="Cambria" w:cs="Arial"/>
          <w:b/>
          <w:sz w:val="20"/>
          <w:szCs w:val="20"/>
        </w:rPr>
      </w:pPr>
    </w:p>
    <w:p w:rsidR="00C422D5" w:rsidRPr="002E7971" w:rsidRDefault="002E7971" w:rsidP="002E7971">
      <w:pPr>
        <w:widowControl w:val="0"/>
        <w:autoSpaceDE w:val="0"/>
        <w:autoSpaceDN w:val="0"/>
        <w:adjustRightInd w:val="0"/>
        <w:spacing w:after="0" w:line="240" w:lineRule="auto"/>
        <w:rPr>
          <w:rFonts w:ascii="Cambria" w:hAnsi="Cambria" w:cs="Arial"/>
          <w:color w:val="222222"/>
          <w:sz w:val="20"/>
          <w:szCs w:val="26"/>
        </w:rPr>
      </w:pPr>
      <w:r w:rsidRPr="002E7971">
        <w:rPr>
          <w:rFonts w:ascii="Cambria" w:hAnsi="Cambria" w:cs="Arial"/>
          <w:b/>
          <w:sz w:val="20"/>
          <w:szCs w:val="20"/>
        </w:rPr>
        <w:t xml:space="preserve">Acknowledgements: </w:t>
      </w:r>
      <w:r w:rsidRPr="00971D69">
        <w:rPr>
          <w:rFonts w:ascii="Cambria" w:hAnsi="Cambria" w:cs="Arial"/>
          <w:sz w:val="20"/>
          <w:szCs w:val="20"/>
        </w:rPr>
        <w:t xml:space="preserve">We would like to thank the </w:t>
      </w:r>
      <w:r w:rsidRPr="00971D69">
        <w:rPr>
          <w:rFonts w:ascii="Cambria" w:hAnsi="Cambria" w:cs="Arial"/>
          <w:color w:val="222222"/>
          <w:sz w:val="20"/>
          <w:szCs w:val="26"/>
        </w:rPr>
        <w:t>UC Davis</w:t>
      </w:r>
      <w:r w:rsidRPr="002E7971">
        <w:rPr>
          <w:rFonts w:ascii="Cambria" w:hAnsi="Cambria" w:cs="Arial"/>
          <w:color w:val="222222"/>
          <w:sz w:val="20"/>
          <w:szCs w:val="26"/>
        </w:rPr>
        <w:t xml:space="preserve"> Forensic Sciences Graduate Program and Veterinary Genetics Laborator</w:t>
      </w:r>
      <w:r w:rsidR="00832822">
        <w:rPr>
          <w:rFonts w:ascii="Cambria" w:hAnsi="Cambria" w:cs="Arial"/>
          <w:color w:val="222222"/>
          <w:sz w:val="20"/>
          <w:szCs w:val="26"/>
        </w:rPr>
        <w:t>y for funding for this project.  We would also like to thank</w:t>
      </w:r>
      <w:r w:rsidR="002B6DEC">
        <w:rPr>
          <w:rFonts w:ascii="Cambria" w:hAnsi="Cambria" w:cs="Arial"/>
          <w:color w:val="222222"/>
          <w:sz w:val="20"/>
          <w:szCs w:val="26"/>
        </w:rPr>
        <w:t xml:space="preserve"> </w:t>
      </w:r>
      <w:proofErr w:type="spellStart"/>
      <w:r w:rsidRPr="002E7971">
        <w:rPr>
          <w:rFonts w:ascii="Cambria" w:hAnsi="Cambria" w:cs="Arial"/>
          <w:color w:val="222222"/>
          <w:sz w:val="20"/>
          <w:szCs w:val="26"/>
        </w:rPr>
        <w:t>Tavis</w:t>
      </w:r>
      <w:proofErr w:type="spellEnd"/>
      <w:r w:rsidRPr="002E7971">
        <w:rPr>
          <w:rFonts w:ascii="Cambria" w:hAnsi="Cambria" w:cs="Arial"/>
          <w:color w:val="222222"/>
          <w:sz w:val="20"/>
          <w:szCs w:val="26"/>
        </w:rPr>
        <w:t xml:space="preserve"> Forrester and </w:t>
      </w:r>
      <w:proofErr w:type="spellStart"/>
      <w:r w:rsidRPr="002E7971">
        <w:rPr>
          <w:rFonts w:ascii="Cambria" w:hAnsi="Cambria" w:cs="Arial"/>
          <w:color w:val="222222"/>
          <w:sz w:val="20"/>
          <w:szCs w:val="26"/>
        </w:rPr>
        <w:t>Heiko</w:t>
      </w:r>
      <w:proofErr w:type="spellEnd"/>
      <w:r w:rsidRPr="002E7971">
        <w:rPr>
          <w:rFonts w:ascii="Cambria" w:hAnsi="Cambria" w:cs="Arial"/>
          <w:color w:val="222222"/>
          <w:sz w:val="20"/>
          <w:szCs w:val="26"/>
        </w:rPr>
        <w:t xml:space="preserve"> </w:t>
      </w:r>
      <w:proofErr w:type="spellStart"/>
      <w:r w:rsidRPr="002E7971">
        <w:rPr>
          <w:rFonts w:ascii="Cambria" w:hAnsi="Cambria" w:cs="Arial"/>
          <w:color w:val="222222"/>
          <w:sz w:val="20"/>
          <w:szCs w:val="26"/>
        </w:rPr>
        <w:t>Wittmer</w:t>
      </w:r>
      <w:proofErr w:type="spellEnd"/>
      <w:r w:rsidRPr="002E7971">
        <w:rPr>
          <w:rFonts w:ascii="Cambria" w:hAnsi="Cambria" w:cs="Arial"/>
          <w:color w:val="222222"/>
          <w:sz w:val="20"/>
          <w:szCs w:val="26"/>
        </w:rPr>
        <w:t xml:space="preserve"> for donating deer samples.</w:t>
      </w:r>
    </w:p>
    <w:p w:rsidR="00C422D5" w:rsidRPr="002E7971" w:rsidRDefault="00C422D5" w:rsidP="00A0268E">
      <w:pPr>
        <w:tabs>
          <w:tab w:val="left" w:pos="1605"/>
        </w:tabs>
        <w:spacing w:after="0" w:line="240" w:lineRule="auto"/>
        <w:rPr>
          <w:rFonts w:ascii="Cambria" w:hAnsi="Cambria" w:cs="Arial"/>
          <w:b/>
          <w:sz w:val="20"/>
          <w:szCs w:val="20"/>
        </w:rPr>
      </w:pPr>
    </w:p>
    <w:p w:rsidR="00C422D5" w:rsidRPr="002E7971" w:rsidRDefault="00C422D5" w:rsidP="00A0268E">
      <w:pPr>
        <w:tabs>
          <w:tab w:val="left" w:pos="1605"/>
        </w:tabs>
        <w:spacing w:after="0" w:line="240" w:lineRule="auto"/>
        <w:rPr>
          <w:rFonts w:ascii="Cambria" w:hAnsi="Cambria" w:cs="Arial"/>
          <w:b/>
          <w:sz w:val="20"/>
          <w:szCs w:val="20"/>
        </w:rPr>
      </w:pPr>
    </w:p>
    <w:p w:rsidR="00C422D5" w:rsidRPr="002E7971" w:rsidRDefault="00C422D5" w:rsidP="00A0268E">
      <w:pPr>
        <w:tabs>
          <w:tab w:val="left" w:pos="1605"/>
        </w:tabs>
        <w:spacing w:after="0" w:line="240" w:lineRule="auto"/>
        <w:rPr>
          <w:rFonts w:ascii="Cambria" w:hAnsi="Cambria" w:cs="Arial"/>
          <w:b/>
          <w:sz w:val="20"/>
          <w:szCs w:val="20"/>
        </w:rPr>
      </w:pPr>
    </w:p>
    <w:p w:rsidR="001F1E57" w:rsidRDefault="001F1E57" w:rsidP="00A0268E">
      <w:pPr>
        <w:tabs>
          <w:tab w:val="left" w:pos="1605"/>
        </w:tabs>
        <w:spacing w:after="0" w:line="240" w:lineRule="auto"/>
        <w:rPr>
          <w:rFonts w:ascii="Cambria" w:hAnsi="Cambria" w:cs="Arial"/>
          <w:b/>
          <w:sz w:val="20"/>
          <w:szCs w:val="20"/>
        </w:rPr>
      </w:pPr>
    </w:p>
    <w:p w:rsidR="001F1E57" w:rsidRDefault="001F1E57" w:rsidP="00A0268E">
      <w:pPr>
        <w:tabs>
          <w:tab w:val="left" w:pos="1605"/>
        </w:tabs>
        <w:spacing w:after="0" w:line="240" w:lineRule="auto"/>
        <w:rPr>
          <w:rFonts w:ascii="Cambria" w:hAnsi="Cambria" w:cs="Arial"/>
          <w:b/>
          <w:sz w:val="20"/>
          <w:szCs w:val="20"/>
        </w:rPr>
      </w:pPr>
    </w:p>
    <w:p w:rsidR="001F1E57" w:rsidRDefault="001F1E57" w:rsidP="00A0268E">
      <w:pPr>
        <w:tabs>
          <w:tab w:val="left" w:pos="1605"/>
        </w:tabs>
        <w:spacing w:after="0" w:line="240" w:lineRule="auto"/>
        <w:rPr>
          <w:rFonts w:ascii="Cambria" w:hAnsi="Cambria" w:cs="Arial"/>
          <w:b/>
          <w:sz w:val="20"/>
          <w:szCs w:val="20"/>
        </w:rPr>
      </w:pPr>
    </w:p>
    <w:p w:rsidR="001F1E57" w:rsidRDefault="001F1E57" w:rsidP="00A0268E">
      <w:pPr>
        <w:tabs>
          <w:tab w:val="left" w:pos="1605"/>
        </w:tabs>
        <w:spacing w:after="0" w:line="240" w:lineRule="auto"/>
        <w:rPr>
          <w:rFonts w:ascii="Cambria" w:hAnsi="Cambria" w:cs="Arial"/>
          <w:b/>
          <w:sz w:val="20"/>
          <w:szCs w:val="20"/>
        </w:rPr>
      </w:pPr>
    </w:p>
    <w:p w:rsidR="001F1E57" w:rsidRDefault="001F1E57" w:rsidP="00A0268E">
      <w:pPr>
        <w:tabs>
          <w:tab w:val="left" w:pos="1605"/>
        </w:tabs>
        <w:spacing w:after="0" w:line="240" w:lineRule="auto"/>
        <w:rPr>
          <w:rFonts w:ascii="Cambria" w:hAnsi="Cambria" w:cs="Arial"/>
          <w:b/>
          <w:sz w:val="20"/>
          <w:szCs w:val="20"/>
        </w:rPr>
      </w:pPr>
    </w:p>
    <w:p w:rsidR="001F1E57" w:rsidRDefault="001F1E57" w:rsidP="00A0268E">
      <w:pPr>
        <w:tabs>
          <w:tab w:val="left" w:pos="1605"/>
        </w:tabs>
        <w:spacing w:after="0" w:line="240" w:lineRule="auto"/>
        <w:rPr>
          <w:rFonts w:ascii="Cambria" w:hAnsi="Cambria" w:cs="Arial"/>
          <w:b/>
          <w:sz w:val="20"/>
          <w:szCs w:val="20"/>
        </w:rPr>
      </w:pPr>
    </w:p>
    <w:p w:rsidR="001F1E57" w:rsidRDefault="001F1E57" w:rsidP="00A0268E">
      <w:pPr>
        <w:tabs>
          <w:tab w:val="left" w:pos="1605"/>
        </w:tabs>
        <w:spacing w:after="0" w:line="240" w:lineRule="auto"/>
        <w:rPr>
          <w:rFonts w:ascii="Cambria" w:hAnsi="Cambria" w:cs="Arial"/>
          <w:b/>
          <w:sz w:val="20"/>
          <w:szCs w:val="20"/>
        </w:rPr>
      </w:pPr>
    </w:p>
    <w:p w:rsidR="001F1E57" w:rsidRDefault="001F1E57" w:rsidP="00A0268E">
      <w:pPr>
        <w:tabs>
          <w:tab w:val="left" w:pos="1605"/>
        </w:tabs>
        <w:spacing w:after="0" w:line="240" w:lineRule="auto"/>
        <w:rPr>
          <w:rFonts w:ascii="Cambria" w:hAnsi="Cambria" w:cs="Arial"/>
          <w:b/>
          <w:sz w:val="20"/>
          <w:szCs w:val="20"/>
        </w:rPr>
      </w:pPr>
    </w:p>
    <w:p w:rsidR="001F1E57" w:rsidRDefault="001F1E57" w:rsidP="00A0268E">
      <w:pPr>
        <w:pBdr>
          <w:bottom w:val="single" w:sz="12" w:space="1" w:color="auto"/>
        </w:pBdr>
        <w:tabs>
          <w:tab w:val="left" w:pos="1605"/>
        </w:tabs>
        <w:spacing w:after="0" w:line="240" w:lineRule="auto"/>
        <w:rPr>
          <w:rFonts w:ascii="Cambria" w:hAnsi="Cambria" w:cs="Arial"/>
          <w:b/>
          <w:sz w:val="20"/>
          <w:szCs w:val="20"/>
        </w:rPr>
      </w:pPr>
    </w:p>
    <w:p w:rsidR="001F1E57" w:rsidRDefault="001F1E57" w:rsidP="00A0268E">
      <w:pPr>
        <w:tabs>
          <w:tab w:val="left" w:pos="1605"/>
        </w:tabs>
        <w:spacing w:after="0" w:line="240" w:lineRule="auto"/>
        <w:rPr>
          <w:rFonts w:ascii="Cambria" w:hAnsi="Cambria" w:cs="Arial"/>
          <w:b/>
          <w:sz w:val="20"/>
          <w:szCs w:val="20"/>
        </w:rPr>
      </w:pPr>
      <w:r>
        <w:rPr>
          <w:rFonts w:ascii="Cambria" w:hAnsi="Cambria" w:cs="Arial"/>
          <w:b/>
          <w:sz w:val="20"/>
          <w:szCs w:val="20"/>
        </w:rPr>
        <w:t>LITERATURE CITED</w:t>
      </w:r>
    </w:p>
    <w:p w:rsidR="00C422D5" w:rsidRPr="002E7971" w:rsidRDefault="00C422D5" w:rsidP="00A0268E">
      <w:pPr>
        <w:tabs>
          <w:tab w:val="left" w:pos="1605"/>
        </w:tabs>
        <w:spacing w:after="0" w:line="240" w:lineRule="auto"/>
        <w:rPr>
          <w:rFonts w:ascii="Cambria" w:hAnsi="Cambria" w:cs="Arial"/>
          <w:b/>
          <w:sz w:val="20"/>
          <w:szCs w:val="20"/>
        </w:rPr>
      </w:pPr>
    </w:p>
    <w:p w:rsidR="00C422D5" w:rsidRPr="002E7971" w:rsidRDefault="001F1E57" w:rsidP="00A0268E">
      <w:pPr>
        <w:tabs>
          <w:tab w:val="left" w:pos="1605"/>
        </w:tabs>
        <w:spacing w:after="0" w:line="240" w:lineRule="auto"/>
        <w:rPr>
          <w:rFonts w:ascii="Cambria" w:hAnsi="Cambria" w:cs="Arial"/>
          <w:b/>
          <w:sz w:val="20"/>
          <w:szCs w:val="20"/>
        </w:rPr>
      </w:pPr>
      <w:commentRangeStart w:id="60"/>
      <w:r>
        <w:rPr>
          <w:rFonts w:ascii="Cambria" w:hAnsi="Cambria" w:cs="Arial"/>
          <w:b/>
          <w:sz w:val="20"/>
          <w:szCs w:val="20"/>
        </w:rPr>
        <w:t>FIX</w:t>
      </w:r>
      <w:commentRangeEnd w:id="60"/>
      <w:r w:rsidR="0057489F">
        <w:rPr>
          <w:rStyle w:val="CommentReference"/>
        </w:rPr>
        <w:commentReference w:id="60"/>
      </w:r>
      <w:r>
        <w:rPr>
          <w:rFonts w:ascii="Cambria" w:hAnsi="Cambria" w:cs="Arial"/>
          <w:b/>
          <w:sz w:val="20"/>
          <w:szCs w:val="20"/>
        </w:rPr>
        <w:t>!</w:t>
      </w:r>
    </w:p>
    <w:p w:rsidR="00C422D5" w:rsidRPr="002E7971" w:rsidRDefault="00C422D5" w:rsidP="00A0268E">
      <w:pPr>
        <w:tabs>
          <w:tab w:val="left" w:pos="1605"/>
        </w:tabs>
        <w:spacing w:after="0" w:line="240" w:lineRule="auto"/>
        <w:rPr>
          <w:rFonts w:ascii="Cambria" w:hAnsi="Cambria" w:cs="Arial"/>
          <w:b/>
          <w:sz w:val="20"/>
          <w:szCs w:val="20"/>
        </w:rPr>
      </w:pPr>
    </w:p>
    <w:p w:rsidR="00C422D5" w:rsidRPr="002E7971" w:rsidRDefault="00C422D5" w:rsidP="00A0268E">
      <w:pPr>
        <w:tabs>
          <w:tab w:val="left" w:pos="1605"/>
        </w:tabs>
        <w:spacing w:after="0" w:line="240" w:lineRule="auto"/>
        <w:rPr>
          <w:rFonts w:ascii="Cambria" w:hAnsi="Cambria" w:cs="Arial"/>
          <w:b/>
          <w:sz w:val="20"/>
          <w:szCs w:val="20"/>
        </w:rPr>
      </w:pPr>
    </w:p>
    <w:p w:rsidR="00C422D5" w:rsidRPr="002E7971" w:rsidRDefault="00C422D5" w:rsidP="00A0268E">
      <w:pPr>
        <w:tabs>
          <w:tab w:val="left" w:pos="1605"/>
        </w:tabs>
        <w:spacing w:after="0" w:line="240" w:lineRule="auto"/>
        <w:rPr>
          <w:rFonts w:ascii="Cambria" w:hAnsi="Cambria" w:cs="Arial"/>
          <w:b/>
          <w:sz w:val="20"/>
          <w:szCs w:val="20"/>
        </w:rPr>
      </w:pPr>
    </w:p>
    <w:p w:rsidR="00C422D5" w:rsidRPr="002E7971" w:rsidRDefault="00C422D5" w:rsidP="00A0268E">
      <w:pPr>
        <w:tabs>
          <w:tab w:val="left" w:pos="1605"/>
        </w:tabs>
        <w:spacing w:after="0" w:line="240" w:lineRule="auto"/>
        <w:rPr>
          <w:rFonts w:ascii="Cambria" w:hAnsi="Cambria" w:cs="Arial"/>
          <w:b/>
          <w:sz w:val="20"/>
          <w:szCs w:val="20"/>
        </w:rPr>
      </w:pPr>
    </w:p>
    <w:p w:rsidR="00A0268E" w:rsidRPr="002E7971" w:rsidRDefault="00A0268E" w:rsidP="00A0268E">
      <w:pPr>
        <w:autoSpaceDE w:val="0"/>
        <w:autoSpaceDN w:val="0"/>
        <w:adjustRightInd w:val="0"/>
        <w:spacing w:after="0" w:line="240" w:lineRule="auto"/>
        <w:rPr>
          <w:rFonts w:ascii="Cambria" w:hAnsi="Cambria" w:cs="AdvTT3713a231"/>
          <w:color w:val="131413"/>
          <w:sz w:val="20"/>
          <w:szCs w:val="20"/>
        </w:rPr>
      </w:pPr>
      <w:r w:rsidRPr="002E7971">
        <w:rPr>
          <w:rFonts w:ascii="Cambria" w:hAnsi="Cambria" w:cs="Arial"/>
          <w:b/>
          <w:sz w:val="20"/>
          <w:szCs w:val="20"/>
        </w:rPr>
        <w:t xml:space="preserve"> </w:t>
      </w:r>
      <w:proofErr w:type="gramStart"/>
      <w:r w:rsidRPr="002E7971">
        <w:rPr>
          <w:rFonts w:ascii="Cambria" w:hAnsi="Cambria" w:cs="AdvTT3713a231"/>
          <w:color w:val="131413"/>
          <w:sz w:val="20"/>
          <w:szCs w:val="20"/>
        </w:rPr>
        <w:t>e</w:t>
      </w:r>
      <w:proofErr w:type="gramEnd"/>
      <w:r w:rsidRPr="002E7971">
        <w:rPr>
          <w:rFonts w:ascii="Cambria" w:hAnsi="Cambria" w:cs="AdvTT3713a231"/>
          <w:color w:val="131413"/>
          <w:sz w:val="20"/>
          <w:szCs w:val="20"/>
        </w:rPr>
        <w:t xml:space="preserve"> PCR assays. J Forensic </w:t>
      </w:r>
      <w:proofErr w:type="spellStart"/>
      <w:r w:rsidRPr="002E7971">
        <w:rPr>
          <w:rFonts w:ascii="Cambria" w:hAnsi="Cambria" w:cs="AdvTT3713a231"/>
          <w:color w:val="131413"/>
          <w:sz w:val="20"/>
          <w:szCs w:val="20"/>
        </w:rPr>
        <w:t>Sci</w:t>
      </w:r>
      <w:proofErr w:type="spellEnd"/>
      <w:r w:rsidRPr="002E7971">
        <w:rPr>
          <w:rFonts w:ascii="Cambria" w:hAnsi="Cambria" w:cs="AdvTT3713a231"/>
          <w:color w:val="131413"/>
          <w:sz w:val="20"/>
          <w:szCs w:val="20"/>
        </w:rPr>
        <w:t xml:space="preserve"> 56(1):S29</w:t>
      </w:r>
      <w:r w:rsidRPr="002E7971">
        <w:rPr>
          <w:rFonts w:ascii="Cambria" w:eastAsia="AdvTT3713a231+20" w:hAnsi="Cambria" w:cs="AdvTT3713a231+20"/>
          <w:color w:val="131413"/>
          <w:sz w:val="20"/>
          <w:szCs w:val="20"/>
        </w:rPr>
        <w:t>–</w:t>
      </w:r>
      <w:r w:rsidRPr="002E7971">
        <w:rPr>
          <w:rFonts w:ascii="Cambria" w:hAnsi="Cambria" w:cs="AdvTT3713a231"/>
          <w:color w:val="131413"/>
          <w:sz w:val="20"/>
          <w:szCs w:val="20"/>
        </w:rPr>
        <w:t>S35</w:t>
      </w:r>
      <w:r w:rsidRPr="002E7971">
        <w:rPr>
          <w:rFonts w:ascii="Cambria" w:hAnsi="Cambria" w:cs="AdvTT3713a231"/>
          <w:color w:val="131413"/>
          <w:sz w:val="20"/>
          <w:szCs w:val="20"/>
        </w:rPr>
        <w:br/>
      </w:r>
      <w:r w:rsidRPr="002E7971">
        <w:rPr>
          <w:rFonts w:ascii="Cambria" w:hAnsi="Cambria" w:cs="Arial"/>
          <w:sz w:val="20"/>
          <w:szCs w:val="20"/>
        </w:rPr>
        <w:t>±</w:t>
      </w:r>
      <w:proofErr w:type="spellStart"/>
      <w:r w:rsidRPr="002E7971">
        <w:rPr>
          <w:rFonts w:ascii="Cambria" w:hAnsi="Cambria"/>
          <w:b/>
          <w:sz w:val="20"/>
          <w:szCs w:val="20"/>
        </w:rPr>
        <w:t>Moore</w:t>
      </w:r>
      <w:proofErr w:type="gramStart"/>
      <w:r w:rsidRPr="002E7971">
        <w:rPr>
          <w:rFonts w:ascii="Cambria" w:hAnsi="Cambria"/>
          <w:b/>
          <w:sz w:val="20"/>
          <w:szCs w:val="20"/>
        </w:rPr>
        <w:t>,S</w:t>
      </w:r>
      <w:proofErr w:type="spellEnd"/>
      <w:proofErr w:type="gramEnd"/>
      <w:r w:rsidRPr="002E7971">
        <w:rPr>
          <w:rFonts w:ascii="Cambria" w:hAnsi="Cambria"/>
          <w:b/>
          <w:sz w:val="20"/>
          <w:szCs w:val="20"/>
        </w:rPr>
        <w:t xml:space="preserve"> .</w:t>
      </w:r>
      <w:r w:rsidRPr="002E7971">
        <w:rPr>
          <w:rFonts w:ascii="Cambria" w:hAnsi="Cambria"/>
          <w:sz w:val="20"/>
          <w:szCs w:val="20"/>
        </w:rPr>
        <w:t xml:space="preserve">S., and K. </w:t>
      </w:r>
      <w:proofErr w:type="spellStart"/>
      <w:r w:rsidRPr="002E7971">
        <w:rPr>
          <w:rFonts w:ascii="Cambria" w:hAnsi="Cambria"/>
          <w:sz w:val="20"/>
          <w:szCs w:val="20"/>
        </w:rPr>
        <w:t>Bryne</w:t>
      </w:r>
      <w:proofErr w:type="spellEnd"/>
      <w:r w:rsidRPr="002E7971">
        <w:rPr>
          <w:rFonts w:ascii="Cambria" w:hAnsi="Cambria"/>
          <w:sz w:val="20"/>
          <w:szCs w:val="20"/>
        </w:rPr>
        <w:t xml:space="preserve">, 1993. </w:t>
      </w:r>
      <w:proofErr w:type="gramStart"/>
      <w:r w:rsidRPr="002E7971">
        <w:rPr>
          <w:rFonts w:ascii="Cambria" w:hAnsi="Cambria"/>
          <w:sz w:val="20"/>
          <w:szCs w:val="20"/>
        </w:rPr>
        <w:t xml:space="preserve">Dinucleotide polymorphism at the bovine </w:t>
      </w:r>
      <w:proofErr w:type="spellStart"/>
      <w:r w:rsidRPr="002E7971">
        <w:rPr>
          <w:rFonts w:ascii="Cambria" w:hAnsi="Cambria"/>
          <w:sz w:val="20"/>
          <w:szCs w:val="20"/>
        </w:rPr>
        <w:t>calmodulin</w:t>
      </w:r>
      <w:proofErr w:type="spellEnd"/>
      <w:r w:rsidRPr="002E7971">
        <w:rPr>
          <w:rFonts w:ascii="Cambria" w:hAnsi="Cambria"/>
          <w:sz w:val="20"/>
          <w:szCs w:val="20"/>
        </w:rPr>
        <w:t xml:space="preserve"> independent </w:t>
      </w:r>
      <w:proofErr w:type="spellStart"/>
      <w:r w:rsidRPr="002E7971">
        <w:rPr>
          <w:rFonts w:ascii="Cambria" w:hAnsi="Cambria"/>
          <w:sz w:val="20"/>
          <w:szCs w:val="20"/>
        </w:rPr>
        <w:t>adenylcyclase</w:t>
      </w:r>
      <w:proofErr w:type="spellEnd"/>
      <w:r w:rsidRPr="002E7971">
        <w:rPr>
          <w:rFonts w:ascii="Cambria" w:hAnsi="Cambria"/>
          <w:sz w:val="20"/>
          <w:szCs w:val="20"/>
        </w:rPr>
        <w:t xml:space="preserve"> locus.</w:t>
      </w:r>
      <w:proofErr w:type="gramEnd"/>
      <w:r w:rsidRPr="002E7971">
        <w:rPr>
          <w:rFonts w:ascii="Cambria" w:hAnsi="Cambria"/>
          <w:sz w:val="20"/>
          <w:szCs w:val="20"/>
        </w:rPr>
        <w:t xml:space="preserve"> Anim. Genet. </w:t>
      </w:r>
      <w:proofErr w:type="gramStart"/>
      <w:r w:rsidRPr="002E7971">
        <w:rPr>
          <w:rFonts w:ascii="Cambria" w:hAnsi="Cambria"/>
          <w:sz w:val="20"/>
          <w:szCs w:val="20"/>
        </w:rPr>
        <w:t>24: 150.</w:t>
      </w:r>
      <w:proofErr w:type="gramEnd"/>
    </w:p>
    <w:p w:rsidR="00A0268E" w:rsidRPr="002E7971" w:rsidRDefault="00A0268E" w:rsidP="00A0268E">
      <w:pPr>
        <w:widowControl w:val="0"/>
        <w:autoSpaceDE w:val="0"/>
        <w:autoSpaceDN w:val="0"/>
        <w:adjustRightInd w:val="0"/>
        <w:spacing w:after="0" w:line="240" w:lineRule="auto"/>
        <w:rPr>
          <w:rFonts w:ascii="Cambria" w:hAnsi="Cambria"/>
          <w:sz w:val="20"/>
          <w:szCs w:val="20"/>
        </w:rPr>
      </w:pPr>
      <w:r w:rsidRPr="002E7971">
        <w:rPr>
          <w:rFonts w:ascii="Cambria" w:hAnsi="Cambria"/>
          <w:b/>
          <w:sz w:val="20"/>
          <w:szCs w:val="20"/>
        </w:rPr>
        <w:t>Park, S. D. E</w:t>
      </w:r>
      <w:r w:rsidRPr="002E7971">
        <w:rPr>
          <w:rFonts w:ascii="Cambria" w:hAnsi="Cambria"/>
          <w:sz w:val="20"/>
          <w:szCs w:val="20"/>
        </w:rPr>
        <w:t>. 2001. The Excel Microsatellite Toolkit (version 3.1).  Animal Genomics Laboratory, UCD, Ireland. http://animalgenomics.ucd.ie/sdepark/ms-toolkit/</w:t>
      </w:r>
    </w:p>
    <w:p w:rsidR="00A0268E" w:rsidRPr="002E7971" w:rsidRDefault="00A0268E" w:rsidP="00A0268E">
      <w:pPr>
        <w:pStyle w:val="Default"/>
        <w:rPr>
          <w:rFonts w:ascii="Cambria" w:hAnsi="Cambria"/>
          <w:sz w:val="20"/>
          <w:szCs w:val="20"/>
        </w:rPr>
      </w:pPr>
      <w:proofErr w:type="spellStart"/>
      <w:r w:rsidRPr="002E7971">
        <w:rPr>
          <w:rFonts w:ascii="Cambria" w:hAnsi="Cambria"/>
          <w:b/>
          <w:sz w:val="20"/>
          <w:szCs w:val="20"/>
        </w:rPr>
        <w:t>Ruitberg</w:t>
      </w:r>
      <w:proofErr w:type="spellEnd"/>
      <w:r w:rsidRPr="002E7971">
        <w:rPr>
          <w:rFonts w:ascii="Cambria" w:hAnsi="Cambria"/>
          <w:b/>
          <w:sz w:val="20"/>
          <w:szCs w:val="20"/>
        </w:rPr>
        <w:t xml:space="preserve">, C., </w:t>
      </w:r>
      <w:r w:rsidRPr="002E7971">
        <w:rPr>
          <w:rFonts w:ascii="Cambria" w:hAnsi="Cambria"/>
          <w:sz w:val="20"/>
          <w:szCs w:val="20"/>
        </w:rPr>
        <w:t xml:space="preserve">Reeder, D., and Butler, J. (2001) </w:t>
      </w:r>
      <w:proofErr w:type="spellStart"/>
      <w:r w:rsidRPr="002E7971">
        <w:rPr>
          <w:rFonts w:ascii="Cambria" w:hAnsi="Cambria"/>
          <w:sz w:val="20"/>
          <w:szCs w:val="20"/>
        </w:rPr>
        <w:t>STRBase</w:t>
      </w:r>
      <w:proofErr w:type="spellEnd"/>
      <w:r w:rsidRPr="002E7971">
        <w:rPr>
          <w:rFonts w:ascii="Cambria" w:hAnsi="Cambria"/>
          <w:sz w:val="20"/>
          <w:szCs w:val="20"/>
        </w:rPr>
        <w:t>: a short tandem repeat DNA database for the human identity testing community.</w:t>
      </w:r>
      <w:r w:rsidRPr="002E7971">
        <w:rPr>
          <w:rFonts w:ascii="Cambria" w:hAnsi="Cambria"/>
          <w:b/>
          <w:sz w:val="20"/>
          <w:szCs w:val="20"/>
        </w:rPr>
        <w:t xml:space="preserve">  </w:t>
      </w:r>
      <w:proofErr w:type="gramStart"/>
      <w:r w:rsidRPr="002E7971">
        <w:rPr>
          <w:rFonts w:ascii="Cambria" w:hAnsi="Cambria"/>
          <w:sz w:val="20"/>
          <w:szCs w:val="20"/>
        </w:rPr>
        <w:t>Nucleic Acids Research.</w:t>
      </w:r>
      <w:proofErr w:type="gramEnd"/>
      <w:r w:rsidRPr="002E7971">
        <w:rPr>
          <w:rFonts w:ascii="Cambria" w:hAnsi="Cambria"/>
          <w:sz w:val="20"/>
          <w:szCs w:val="20"/>
        </w:rPr>
        <w:t xml:space="preserve"> 29(1): 320-322</w:t>
      </w:r>
    </w:p>
    <w:p w:rsidR="00A0268E" w:rsidRPr="002E7971" w:rsidRDefault="00A0268E" w:rsidP="00A0268E">
      <w:pPr>
        <w:widowControl w:val="0"/>
        <w:autoSpaceDE w:val="0"/>
        <w:autoSpaceDN w:val="0"/>
        <w:adjustRightInd w:val="0"/>
        <w:spacing w:after="0" w:line="240" w:lineRule="auto"/>
        <w:rPr>
          <w:rFonts w:ascii="Cambria" w:hAnsi="Cambria"/>
          <w:sz w:val="20"/>
          <w:szCs w:val="20"/>
        </w:rPr>
      </w:pPr>
      <w:r w:rsidRPr="002E7971">
        <w:rPr>
          <w:rFonts w:ascii="Cambria" w:hAnsi="Cambria" w:cs="Arial"/>
          <w:sz w:val="20"/>
          <w:szCs w:val="20"/>
        </w:rPr>
        <w:t>"</w:t>
      </w:r>
      <w:r w:rsidRPr="002E7971">
        <w:rPr>
          <w:rFonts w:ascii="Cambria" w:hAnsi="Cambria"/>
          <w:b/>
          <w:color w:val="000000"/>
          <w:sz w:val="20"/>
          <w:szCs w:val="20"/>
        </w:rPr>
        <w:t>Steffen, P.,</w:t>
      </w:r>
      <w:r w:rsidRPr="002E7971">
        <w:rPr>
          <w:rFonts w:ascii="Cambria" w:hAnsi="Cambria"/>
          <w:color w:val="000000"/>
          <w:sz w:val="20"/>
          <w:szCs w:val="20"/>
        </w:rPr>
        <w:t xml:space="preserve"> </w:t>
      </w:r>
      <w:proofErr w:type="spellStart"/>
      <w:r w:rsidRPr="002E7971">
        <w:rPr>
          <w:rFonts w:ascii="Cambria" w:hAnsi="Cambria"/>
          <w:color w:val="000000"/>
          <w:sz w:val="20"/>
          <w:szCs w:val="20"/>
        </w:rPr>
        <w:t>Eggen</w:t>
      </w:r>
      <w:proofErr w:type="spellEnd"/>
      <w:r w:rsidRPr="002E7971">
        <w:rPr>
          <w:rFonts w:ascii="Cambria" w:hAnsi="Cambria"/>
          <w:color w:val="000000"/>
          <w:sz w:val="20"/>
          <w:szCs w:val="20"/>
        </w:rPr>
        <w:t xml:space="preserve">, A., Dietz, A.B., Womack, J.E., </w:t>
      </w:r>
      <w:proofErr w:type="spellStart"/>
      <w:r w:rsidRPr="002E7971">
        <w:rPr>
          <w:rFonts w:ascii="Cambria" w:hAnsi="Cambria"/>
          <w:color w:val="000000"/>
          <w:sz w:val="20"/>
          <w:szCs w:val="20"/>
        </w:rPr>
        <w:t>Stranzinger</w:t>
      </w:r>
      <w:proofErr w:type="spellEnd"/>
      <w:r w:rsidRPr="002E7971">
        <w:rPr>
          <w:rFonts w:ascii="Cambria" w:hAnsi="Cambria"/>
          <w:color w:val="000000"/>
          <w:sz w:val="20"/>
          <w:szCs w:val="20"/>
        </w:rPr>
        <w:t xml:space="preserve">, G. and </w:t>
      </w:r>
      <w:proofErr w:type="spellStart"/>
      <w:r w:rsidRPr="002E7971">
        <w:rPr>
          <w:rFonts w:ascii="Cambria" w:hAnsi="Cambria"/>
          <w:color w:val="000000"/>
          <w:sz w:val="20"/>
          <w:szCs w:val="20"/>
        </w:rPr>
        <w:t>Fries</w:t>
      </w:r>
      <w:proofErr w:type="gramStart"/>
      <w:r w:rsidRPr="002E7971">
        <w:rPr>
          <w:rFonts w:ascii="Cambria" w:hAnsi="Cambria"/>
          <w:color w:val="000000"/>
          <w:sz w:val="20"/>
          <w:szCs w:val="20"/>
        </w:rPr>
        <w:t>,R</w:t>
      </w:r>
      <w:proofErr w:type="spellEnd"/>
      <w:proofErr w:type="gramEnd"/>
      <w:r w:rsidRPr="002E7971">
        <w:rPr>
          <w:rFonts w:ascii="Cambria" w:hAnsi="Cambria"/>
          <w:color w:val="000000"/>
          <w:sz w:val="20"/>
          <w:szCs w:val="20"/>
        </w:rPr>
        <w:t xml:space="preserve"> (1993). </w:t>
      </w:r>
      <w:proofErr w:type="gramStart"/>
      <w:r w:rsidRPr="002E7971">
        <w:rPr>
          <w:rFonts w:ascii="Cambria" w:hAnsi="Cambria"/>
          <w:color w:val="000000"/>
          <w:sz w:val="20"/>
          <w:szCs w:val="20"/>
        </w:rPr>
        <w:t>Isolation and mapping of polymorphic microsatellites in cattle.</w:t>
      </w:r>
      <w:proofErr w:type="gramEnd"/>
      <w:r w:rsidRPr="002E7971">
        <w:rPr>
          <w:rFonts w:ascii="Cambria" w:hAnsi="Cambria"/>
          <w:color w:val="000000"/>
          <w:sz w:val="20"/>
          <w:szCs w:val="20"/>
        </w:rPr>
        <w:t xml:space="preserve">  </w:t>
      </w:r>
      <w:proofErr w:type="gramStart"/>
      <w:r w:rsidRPr="002E7971">
        <w:rPr>
          <w:rFonts w:ascii="Cambria" w:hAnsi="Cambria"/>
          <w:color w:val="000000"/>
          <w:sz w:val="20"/>
          <w:szCs w:val="20"/>
        </w:rPr>
        <w:t>Animal Genetics 24(2) pp121-124.</w:t>
      </w:r>
      <w:proofErr w:type="gramEnd"/>
    </w:p>
    <w:p w:rsidR="00A0268E" w:rsidRPr="002E7971" w:rsidRDefault="00A0268E" w:rsidP="00A0268E">
      <w:pPr>
        <w:widowControl w:val="0"/>
        <w:autoSpaceDE w:val="0"/>
        <w:autoSpaceDN w:val="0"/>
        <w:adjustRightInd w:val="0"/>
        <w:spacing w:after="0" w:line="240" w:lineRule="auto"/>
        <w:rPr>
          <w:rFonts w:ascii="Cambria" w:hAnsi="Cambria"/>
          <w:bCs/>
          <w:sz w:val="20"/>
          <w:szCs w:val="20"/>
        </w:rPr>
      </w:pPr>
      <w:r w:rsidRPr="002E7971">
        <w:rPr>
          <w:rFonts w:ascii="Cambria" w:hAnsi="Cambria" w:cs="Arial"/>
          <w:sz w:val="20"/>
          <w:szCs w:val="20"/>
        </w:rPr>
        <w:t>^</w:t>
      </w:r>
      <w:r w:rsidRPr="002E7971">
        <w:rPr>
          <w:rFonts w:ascii="Cambria" w:hAnsi="Cambria"/>
          <w:b/>
          <w:bCs/>
          <w:sz w:val="20"/>
          <w:szCs w:val="20"/>
        </w:rPr>
        <w:t>Tate, M. L</w:t>
      </w:r>
      <w:r w:rsidRPr="002E7971">
        <w:rPr>
          <w:rFonts w:ascii="Cambria" w:hAnsi="Cambria"/>
          <w:bCs/>
          <w:sz w:val="20"/>
          <w:szCs w:val="20"/>
        </w:rPr>
        <w:t>., et al. (</w:t>
      </w:r>
      <w:r w:rsidRPr="002E7971">
        <w:rPr>
          <w:rFonts w:ascii="Cambria" w:hAnsi="Cambria"/>
          <w:sz w:val="20"/>
          <w:szCs w:val="20"/>
        </w:rPr>
        <w:t>1992)</w:t>
      </w:r>
      <w:r w:rsidRPr="002E7971">
        <w:rPr>
          <w:rFonts w:ascii="Cambria" w:hAnsi="Cambria"/>
          <w:bCs/>
          <w:sz w:val="20"/>
          <w:szCs w:val="20"/>
        </w:rPr>
        <w:t xml:space="preserve">. </w:t>
      </w:r>
      <w:proofErr w:type="gramStart"/>
      <w:r w:rsidRPr="002E7971">
        <w:rPr>
          <w:rFonts w:ascii="Cambria" w:hAnsi="Cambria"/>
          <w:bCs/>
          <w:sz w:val="20"/>
          <w:szCs w:val="20"/>
        </w:rPr>
        <w:t>The use of protein polymorphism and DNA fingerprinting to solve complex pedigree problems in deer.</w:t>
      </w:r>
      <w:proofErr w:type="gramEnd"/>
      <w:r w:rsidRPr="002E7971">
        <w:rPr>
          <w:rFonts w:ascii="Cambria" w:hAnsi="Cambria"/>
          <w:bCs/>
          <w:sz w:val="20"/>
          <w:szCs w:val="20"/>
        </w:rPr>
        <w:t xml:space="preserve"> Proceedings of the New Zealand Society of Animal Production </w:t>
      </w:r>
      <w:r w:rsidRPr="002E7971">
        <w:rPr>
          <w:rFonts w:ascii="Cambria" w:hAnsi="Cambria"/>
          <w:sz w:val="20"/>
          <w:szCs w:val="20"/>
        </w:rPr>
        <w:t>52</w:t>
      </w:r>
      <w:r w:rsidRPr="002E7971">
        <w:rPr>
          <w:rFonts w:ascii="Cambria" w:hAnsi="Cambria"/>
          <w:bCs/>
          <w:sz w:val="20"/>
          <w:szCs w:val="20"/>
        </w:rPr>
        <w:t>:</w:t>
      </w:r>
      <w:r w:rsidRPr="002E7971">
        <w:rPr>
          <w:rFonts w:ascii="Cambria" w:hAnsi="Cambria"/>
          <w:sz w:val="20"/>
          <w:szCs w:val="20"/>
        </w:rPr>
        <w:t>143</w:t>
      </w:r>
      <w:r w:rsidRPr="002E7971">
        <w:rPr>
          <w:rFonts w:ascii="Cambria" w:hAnsi="Cambria"/>
          <w:bCs/>
          <w:sz w:val="20"/>
          <w:szCs w:val="20"/>
        </w:rPr>
        <w:t>–</w:t>
      </w:r>
      <w:r w:rsidRPr="002E7971">
        <w:rPr>
          <w:rFonts w:ascii="Cambria" w:hAnsi="Cambria"/>
          <w:sz w:val="20"/>
          <w:szCs w:val="20"/>
        </w:rPr>
        <w:t>144</w:t>
      </w:r>
      <w:r w:rsidRPr="002E7971">
        <w:rPr>
          <w:rFonts w:ascii="Cambria" w:hAnsi="Cambria"/>
          <w:bCs/>
          <w:sz w:val="20"/>
          <w:szCs w:val="20"/>
        </w:rPr>
        <w:t>.</w:t>
      </w:r>
    </w:p>
    <w:p w:rsidR="00A0268E" w:rsidRPr="002E7971" w:rsidRDefault="00A0268E" w:rsidP="00A0268E">
      <w:pPr>
        <w:widowControl w:val="0"/>
        <w:autoSpaceDE w:val="0"/>
        <w:autoSpaceDN w:val="0"/>
        <w:adjustRightInd w:val="0"/>
        <w:spacing w:after="0" w:line="240" w:lineRule="auto"/>
        <w:rPr>
          <w:rFonts w:ascii="Cambria" w:hAnsi="Cambria" w:cs="Arial"/>
          <w:color w:val="222222"/>
          <w:sz w:val="20"/>
          <w:szCs w:val="20"/>
        </w:rPr>
      </w:pPr>
      <w:r w:rsidRPr="002E7971">
        <w:rPr>
          <w:rFonts w:ascii="Cambria" w:hAnsi="Cambria" w:cs="Arial"/>
          <w:b/>
          <w:color w:val="222222"/>
          <w:sz w:val="20"/>
          <w:szCs w:val="20"/>
        </w:rPr>
        <w:t>Waits L.P</w:t>
      </w:r>
      <w:r w:rsidRPr="002E7971">
        <w:rPr>
          <w:rFonts w:ascii="Cambria" w:hAnsi="Cambria" w:cs="Arial"/>
          <w:color w:val="222222"/>
          <w:sz w:val="20"/>
          <w:szCs w:val="20"/>
        </w:rPr>
        <w:t xml:space="preserve">., </w:t>
      </w:r>
      <w:proofErr w:type="spellStart"/>
      <w:r w:rsidRPr="002E7971">
        <w:rPr>
          <w:rFonts w:ascii="Cambria" w:hAnsi="Cambria" w:cs="Arial"/>
          <w:color w:val="222222"/>
          <w:sz w:val="20"/>
          <w:szCs w:val="20"/>
        </w:rPr>
        <w:t>Luikart</w:t>
      </w:r>
      <w:proofErr w:type="spellEnd"/>
      <w:r w:rsidRPr="002E7971">
        <w:rPr>
          <w:rFonts w:ascii="Cambria" w:hAnsi="Cambria" w:cs="Arial"/>
          <w:color w:val="222222"/>
          <w:sz w:val="20"/>
          <w:szCs w:val="20"/>
        </w:rPr>
        <w:t xml:space="preserve"> G., </w:t>
      </w:r>
      <w:proofErr w:type="spellStart"/>
      <w:r w:rsidRPr="002E7971">
        <w:rPr>
          <w:rFonts w:ascii="Cambria" w:hAnsi="Cambria" w:cs="Arial"/>
          <w:color w:val="222222"/>
          <w:sz w:val="20"/>
          <w:szCs w:val="20"/>
        </w:rPr>
        <w:t>Taberlet</w:t>
      </w:r>
      <w:proofErr w:type="spellEnd"/>
      <w:r w:rsidRPr="002E7971">
        <w:rPr>
          <w:rFonts w:ascii="Cambria" w:hAnsi="Cambria" w:cs="Arial"/>
          <w:color w:val="222222"/>
          <w:sz w:val="20"/>
          <w:szCs w:val="20"/>
        </w:rPr>
        <w:t xml:space="preserve"> P. 2001. </w:t>
      </w:r>
      <w:r w:rsidRPr="002E7971">
        <w:rPr>
          <w:rFonts w:ascii="Cambria" w:hAnsi="Cambria" w:cs="Arial"/>
          <w:bCs/>
          <w:sz w:val="20"/>
          <w:szCs w:val="20"/>
        </w:rPr>
        <w:t>Estimating</w:t>
      </w:r>
      <w:r w:rsidRPr="002E7971">
        <w:rPr>
          <w:rFonts w:ascii="Cambria" w:hAnsi="Cambria" w:cs="Arial"/>
          <w:color w:val="222222"/>
          <w:sz w:val="20"/>
          <w:szCs w:val="20"/>
        </w:rPr>
        <w:t xml:space="preserve"> the </w:t>
      </w:r>
      <w:r w:rsidRPr="002E7971">
        <w:rPr>
          <w:rFonts w:ascii="Cambria" w:hAnsi="Cambria" w:cs="Arial"/>
          <w:bCs/>
          <w:sz w:val="20"/>
          <w:szCs w:val="20"/>
        </w:rPr>
        <w:t>probability</w:t>
      </w:r>
      <w:r w:rsidRPr="002E7971">
        <w:rPr>
          <w:rFonts w:ascii="Cambria" w:hAnsi="Cambria" w:cs="Arial"/>
          <w:color w:val="222222"/>
          <w:sz w:val="20"/>
          <w:szCs w:val="20"/>
        </w:rPr>
        <w:t xml:space="preserve"> of </w:t>
      </w:r>
      <w:r w:rsidRPr="002E7971">
        <w:rPr>
          <w:rFonts w:ascii="Cambria" w:hAnsi="Cambria" w:cs="Arial"/>
          <w:bCs/>
          <w:sz w:val="20"/>
          <w:szCs w:val="20"/>
        </w:rPr>
        <w:t>identity</w:t>
      </w:r>
      <w:r w:rsidRPr="002E7971">
        <w:rPr>
          <w:rFonts w:ascii="Cambria" w:hAnsi="Cambria" w:cs="Arial"/>
          <w:color w:val="222222"/>
          <w:sz w:val="20"/>
          <w:szCs w:val="20"/>
        </w:rPr>
        <w:t xml:space="preserve"> </w:t>
      </w:r>
      <w:r w:rsidRPr="002E7971">
        <w:rPr>
          <w:rFonts w:ascii="Cambria" w:hAnsi="Cambria" w:cs="Arial"/>
          <w:bCs/>
          <w:sz w:val="20"/>
          <w:szCs w:val="20"/>
        </w:rPr>
        <w:t>among</w:t>
      </w:r>
      <w:r w:rsidRPr="002E7971">
        <w:rPr>
          <w:rFonts w:ascii="Cambria" w:hAnsi="Cambria" w:cs="Arial"/>
          <w:color w:val="222222"/>
          <w:sz w:val="20"/>
          <w:szCs w:val="20"/>
        </w:rPr>
        <w:t xml:space="preserve"> </w:t>
      </w:r>
      <w:r w:rsidRPr="002E7971">
        <w:rPr>
          <w:rFonts w:ascii="Cambria" w:hAnsi="Cambria" w:cs="Arial"/>
          <w:bCs/>
          <w:sz w:val="20"/>
          <w:szCs w:val="20"/>
        </w:rPr>
        <w:t>genotypes</w:t>
      </w:r>
      <w:r w:rsidRPr="002E7971">
        <w:rPr>
          <w:rFonts w:ascii="Cambria" w:hAnsi="Cambria" w:cs="Arial"/>
          <w:color w:val="222222"/>
          <w:sz w:val="20"/>
          <w:szCs w:val="20"/>
        </w:rPr>
        <w:t xml:space="preserve"> in </w:t>
      </w:r>
      <w:r w:rsidRPr="002E7971">
        <w:rPr>
          <w:rFonts w:ascii="Cambria" w:hAnsi="Cambria" w:cs="Arial"/>
          <w:bCs/>
          <w:sz w:val="20"/>
          <w:szCs w:val="20"/>
        </w:rPr>
        <w:t>natural</w:t>
      </w:r>
      <w:r w:rsidRPr="002E7971">
        <w:rPr>
          <w:rFonts w:ascii="Cambria" w:hAnsi="Cambria" w:cs="Arial"/>
          <w:color w:val="222222"/>
          <w:sz w:val="20"/>
          <w:szCs w:val="20"/>
        </w:rPr>
        <w:t xml:space="preserve"> </w:t>
      </w:r>
      <w:r w:rsidRPr="002E7971">
        <w:rPr>
          <w:rFonts w:ascii="Cambria" w:hAnsi="Cambria" w:cs="Arial"/>
          <w:bCs/>
          <w:sz w:val="20"/>
          <w:szCs w:val="20"/>
        </w:rPr>
        <w:t>populations</w:t>
      </w:r>
      <w:r w:rsidRPr="002E7971">
        <w:rPr>
          <w:rFonts w:ascii="Cambria" w:hAnsi="Cambria" w:cs="Arial"/>
          <w:color w:val="222222"/>
          <w:sz w:val="20"/>
          <w:szCs w:val="20"/>
        </w:rPr>
        <w:t xml:space="preserve">: </w:t>
      </w:r>
      <w:r w:rsidRPr="002E7971">
        <w:rPr>
          <w:rFonts w:ascii="Cambria" w:hAnsi="Cambria" w:cs="Arial"/>
          <w:bCs/>
          <w:sz w:val="20"/>
          <w:szCs w:val="20"/>
        </w:rPr>
        <w:t>cautions</w:t>
      </w:r>
      <w:r w:rsidRPr="002E7971">
        <w:rPr>
          <w:rFonts w:ascii="Cambria" w:hAnsi="Cambria" w:cs="Arial"/>
          <w:color w:val="222222"/>
          <w:sz w:val="20"/>
          <w:szCs w:val="20"/>
        </w:rPr>
        <w:t xml:space="preserve"> and </w:t>
      </w:r>
      <w:r w:rsidRPr="002E7971">
        <w:rPr>
          <w:rFonts w:ascii="Cambria" w:hAnsi="Cambria" w:cs="Arial"/>
          <w:bCs/>
          <w:sz w:val="20"/>
          <w:szCs w:val="20"/>
        </w:rPr>
        <w:t>guidelines</w:t>
      </w:r>
      <w:r w:rsidRPr="002E7971">
        <w:rPr>
          <w:rFonts w:ascii="Cambria" w:hAnsi="Cambria" w:cs="Arial"/>
          <w:color w:val="222222"/>
          <w:sz w:val="20"/>
          <w:szCs w:val="20"/>
        </w:rPr>
        <w:t>. Molecular Ecology, 10, 249 – 256.</w:t>
      </w:r>
    </w:p>
    <w:p w:rsidR="00A0268E" w:rsidRPr="002E7971" w:rsidRDefault="00A0268E" w:rsidP="00A0268E">
      <w:pPr>
        <w:autoSpaceDE w:val="0"/>
        <w:autoSpaceDN w:val="0"/>
        <w:adjustRightInd w:val="0"/>
        <w:spacing w:after="0" w:line="240" w:lineRule="auto"/>
        <w:rPr>
          <w:rFonts w:ascii="Cambria" w:hAnsi="Cambria" w:cs="AdvPSPAL-R"/>
          <w:sz w:val="20"/>
          <w:szCs w:val="20"/>
        </w:rPr>
      </w:pPr>
      <w:proofErr w:type="spellStart"/>
      <w:r w:rsidRPr="002E7971">
        <w:rPr>
          <w:rFonts w:ascii="Cambria" w:hAnsi="Cambria" w:cs="AdvPSPAL-R"/>
          <w:b/>
          <w:sz w:val="20"/>
          <w:szCs w:val="20"/>
        </w:rPr>
        <w:t>Wilberg</w:t>
      </w:r>
      <w:proofErr w:type="spellEnd"/>
      <w:r w:rsidRPr="002E7971">
        <w:rPr>
          <w:rFonts w:ascii="Cambria" w:hAnsi="Cambria" w:cs="AdvPSPAL-R"/>
          <w:sz w:val="20"/>
          <w:szCs w:val="20"/>
        </w:rPr>
        <w:t xml:space="preserve"> MJ, </w:t>
      </w:r>
      <w:proofErr w:type="spellStart"/>
      <w:r w:rsidRPr="002E7971">
        <w:rPr>
          <w:rFonts w:ascii="Cambria" w:hAnsi="Cambria" w:cs="AdvPSPAL-R"/>
          <w:sz w:val="20"/>
          <w:szCs w:val="20"/>
        </w:rPr>
        <w:t>Dreher</w:t>
      </w:r>
      <w:proofErr w:type="spellEnd"/>
      <w:r w:rsidRPr="002E7971">
        <w:rPr>
          <w:rFonts w:ascii="Cambria" w:hAnsi="Cambria" w:cs="AdvPSPAL-R"/>
          <w:sz w:val="20"/>
          <w:szCs w:val="20"/>
        </w:rPr>
        <w:t xml:space="preserve"> BP (2004) GENECAP: a program for analysis of multilocus genotype data for non-invasive sampling and capture-recapture population estimation. </w:t>
      </w:r>
      <w:r w:rsidRPr="002E7971">
        <w:rPr>
          <w:rFonts w:ascii="Cambria" w:hAnsi="Cambria" w:cs="AdvPSPAL-I"/>
          <w:sz w:val="20"/>
          <w:szCs w:val="20"/>
        </w:rPr>
        <w:t>Molecular Ecology Notes</w:t>
      </w:r>
      <w:r w:rsidRPr="002E7971">
        <w:rPr>
          <w:rFonts w:ascii="Cambria" w:hAnsi="Cambria" w:cs="AdvPSPAL-R"/>
          <w:sz w:val="20"/>
          <w:szCs w:val="20"/>
        </w:rPr>
        <w:t xml:space="preserve">, </w:t>
      </w:r>
      <w:r w:rsidRPr="002E7971">
        <w:rPr>
          <w:rFonts w:ascii="Cambria" w:hAnsi="Cambria" w:cs="AdvPSPAL-B"/>
          <w:sz w:val="20"/>
          <w:szCs w:val="20"/>
        </w:rPr>
        <w:t>4</w:t>
      </w:r>
      <w:r w:rsidRPr="002E7971">
        <w:rPr>
          <w:rFonts w:ascii="Cambria" w:hAnsi="Cambria" w:cs="AdvPSPAL-R"/>
          <w:sz w:val="20"/>
          <w:szCs w:val="20"/>
        </w:rPr>
        <w:t>, 783–785.</w:t>
      </w:r>
    </w:p>
    <w:p w:rsidR="00A0268E" w:rsidRPr="002E7971" w:rsidRDefault="00A0268E" w:rsidP="00A0268E">
      <w:pPr>
        <w:widowControl w:val="0"/>
        <w:autoSpaceDE w:val="0"/>
        <w:autoSpaceDN w:val="0"/>
        <w:adjustRightInd w:val="0"/>
        <w:spacing w:after="0" w:line="240" w:lineRule="auto"/>
        <w:rPr>
          <w:rFonts w:ascii="Cambria" w:hAnsi="Cambria"/>
          <w:color w:val="222222"/>
          <w:sz w:val="20"/>
          <w:szCs w:val="20"/>
        </w:rPr>
      </w:pPr>
      <w:r w:rsidRPr="002E7971">
        <w:rPr>
          <w:rFonts w:ascii="Cambria" w:hAnsi="Cambria"/>
          <w:b/>
          <w:color w:val="222222"/>
          <w:sz w:val="20"/>
          <w:szCs w:val="20"/>
        </w:rPr>
        <w:t>-Wilson P.J</w:t>
      </w:r>
      <w:r w:rsidRPr="002E7971">
        <w:rPr>
          <w:rFonts w:ascii="Cambria" w:hAnsi="Cambria"/>
          <w:color w:val="222222"/>
          <w:sz w:val="20"/>
          <w:szCs w:val="20"/>
        </w:rPr>
        <w:t>., White BN. Sex Identification of Elk (</w:t>
      </w:r>
      <w:proofErr w:type="spellStart"/>
      <w:r w:rsidRPr="002E7971">
        <w:rPr>
          <w:rFonts w:ascii="Cambria" w:hAnsi="Cambria"/>
          <w:color w:val="222222"/>
          <w:sz w:val="20"/>
          <w:szCs w:val="20"/>
        </w:rPr>
        <w:t>Cervus</w:t>
      </w:r>
      <w:proofErr w:type="spellEnd"/>
      <w:r w:rsidRPr="002E7971">
        <w:rPr>
          <w:rFonts w:ascii="Cambria" w:hAnsi="Cambria"/>
          <w:color w:val="222222"/>
          <w:sz w:val="20"/>
          <w:szCs w:val="20"/>
        </w:rPr>
        <w:t xml:space="preserve"> </w:t>
      </w:r>
      <w:proofErr w:type="spellStart"/>
      <w:r w:rsidRPr="002E7971">
        <w:rPr>
          <w:rFonts w:ascii="Cambria" w:hAnsi="Cambria"/>
          <w:color w:val="222222"/>
          <w:sz w:val="20"/>
          <w:szCs w:val="20"/>
        </w:rPr>
        <w:t>elaphus</w:t>
      </w:r>
      <w:proofErr w:type="spellEnd"/>
      <w:r w:rsidRPr="002E7971">
        <w:rPr>
          <w:rFonts w:ascii="Cambria" w:hAnsi="Cambria"/>
          <w:color w:val="222222"/>
          <w:sz w:val="20"/>
          <w:szCs w:val="20"/>
        </w:rPr>
        <w:t xml:space="preserve"> </w:t>
      </w:r>
      <w:proofErr w:type="spellStart"/>
      <w:r w:rsidRPr="002E7971">
        <w:rPr>
          <w:rFonts w:ascii="Cambria" w:hAnsi="Cambria"/>
          <w:color w:val="222222"/>
          <w:sz w:val="20"/>
          <w:szCs w:val="20"/>
        </w:rPr>
        <w:t>canadensis</w:t>
      </w:r>
      <w:proofErr w:type="spellEnd"/>
      <w:r w:rsidRPr="002E7971">
        <w:rPr>
          <w:rFonts w:ascii="Cambria" w:hAnsi="Cambria"/>
          <w:color w:val="222222"/>
          <w:sz w:val="20"/>
          <w:szCs w:val="20"/>
        </w:rPr>
        <w:t>), Moose (</w:t>
      </w:r>
      <w:proofErr w:type="spellStart"/>
      <w:r w:rsidRPr="002E7971">
        <w:rPr>
          <w:rFonts w:ascii="Cambria" w:hAnsi="Cambria"/>
          <w:color w:val="222222"/>
          <w:sz w:val="20"/>
          <w:szCs w:val="20"/>
        </w:rPr>
        <w:t>Alces</w:t>
      </w:r>
      <w:proofErr w:type="spellEnd"/>
      <w:r w:rsidRPr="002E7971">
        <w:rPr>
          <w:rFonts w:ascii="Cambria" w:hAnsi="Cambria"/>
          <w:color w:val="222222"/>
          <w:sz w:val="20"/>
          <w:szCs w:val="20"/>
        </w:rPr>
        <w:t xml:space="preserve"> </w:t>
      </w:r>
      <w:proofErr w:type="spellStart"/>
      <w:r w:rsidRPr="002E7971">
        <w:rPr>
          <w:rFonts w:ascii="Cambria" w:hAnsi="Cambria"/>
          <w:color w:val="222222"/>
          <w:sz w:val="20"/>
          <w:szCs w:val="20"/>
        </w:rPr>
        <w:t>alces</w:t>
      </w:r>
      <w:proofErr w:type="spellEnd"/>
      <w:r w:rsidRPr="002E7971">
        <w:rPr>
          <w:rFonts w:ascii="Cambria" w:hAnsi="Cambria"/>
          <w:color w:val="222222"/>
          <w:sz w:val="20"/>
          <w:szCs w:val="20"/>
        </w:rPr>
        <w:t>), and White-Tailed Deer (</w:t>
      </w:r>
      <w:proofErr w:type="spellStart"/>
      <w:r w:rsidRPr="002E7971">
        <w:rPr>
          <w:rFonts w:ascii="Cambria" w:hAnsi="Cambria"/>
          <w:color w:val="222222"/>
          <w:sz w:val="20"/>
          <w:szCs w:val="20"/>
        </w:rPr>
        <w:t>Odocoileus</w:t>
      </w:r>
      <w:proofErr w:type="spellEnd"/>
      <w:r w:rsidRPr="002E7971">
        <w:rPr>
          <w:rFonts w:ascii="Cambria" w:hAnsi="Cambria"/>
          <w:color w:val="222222"/>
          <w:sz w:val="20"/>
          <w:szCs w:val="20"/>
        </w:rPr>
        <w:t xml:space="preserve"> </w:t>
      </w:r>
      <w:proofErr w:type="spellStart"/>
      <w:r w:rsidRPr="002E7971">
        <w:rPr>
          <w:rFonts w:ascii="Cambria" w:hAnsi="Cambria"/>
          <w:color w:val="222222"/>
          <w:sz w:val="20"/>
          <w:szCs w:val="20"/>
        </w:rPr>
        <w:t>virginianus</w:t>
      </w:r>
      <w:proofErr w:type="spellEnd"/>
      <w:r w:rsidRPr="002E7971">
        <w:rPr>
          <w:rFonts w:ascii="Cambria" w:hAnsi="Cambria"/>
          <w:color w:val="222222"/>
          <w:sz w:val="20"/>
          <w:szCs w:val="20"/>
        </w:rPr>
        <w:t xml:space="preserve">) Using the Polymerase Chain Reaction J Forensic </w:t>
      </w:r>
      <w:proofErr w:type="spellStart"/>
      <w:r w:rsidRPr="002E7971">
        <w:rPr>
          <w:rFonts w:ascii="Cambria" w:hAnsi="Cambria"/>
          <w:color w:val="222222"/>
          <w:sz w:val="20"/>
          <w:szCs w:val="20"/>
        </w:rPr>
        <w:t>Sci</w:t>
      </w:r>
      <w:proofErr w:type="spellEnd"/>
      <w:r w:rsidRPr="002E7971">
        <w:rPr>
          <w:rFonts w:ascii="Cambria" w:hAnsi="Cambria"/>
          <w:color w:val="222222"/>
          <w:sz w:val="20"/>
          <w:szCs w:val="20"/>
        </w:rPr>
        <w:t xml:space="preserve"> 1998</w:t>
      </w:r>
      <w:proofErr w:type="gramStart"/>
      <w:r w:rsidRPr="002E7971">
        <w:rPr>
          <w:rFonts w:ascii="Cambria" w:hAnsi="Cambria"/>
          <w:color w:val="222222"/>
          <w:sz w:val="20"/>
          <w:szCs w:val="20"/>
        </w:rPr>
        <w:t>;43</w:t>
      </w:r>
      <w:proofErr w:type="gramEnd"/>
      <w:r w:rsidRPr="002E7971">
        <w:rPr>
          <w:rFonts w:ascii="Cambria" w:hAnsi="Cambria"/>
          <w:color w:val="222222"/>
          <w:sz w:val="20"/>
          <w:szCs w:val="20"/>
        </w:rPr>
        <w:t>(3):477–482.</w:t>
      </w:r>
    </w:p>
    <w:p w:rsidR="00A0268E" w:rsidRPr="002E7971" w:rsidRDefault="00A0268E" w:rsidP="00A0268E">
      <w:pPr>
        <w:widowControl w:val="0"/>
        <w:autoSpaceDE w:val="0"/>
        <w:autoSpaceDN w:val="0"/>
        <w:adjustRightInd w:val="0"/>
        <w:spacing w:after="0" w:line="240" w:lineRule="auto"/>
        <w:rPr>
          <w:rFonts w:ascii="Cambria" w:hAnsi="Cambria"/>
          <w:sz w:val="20"/>
          <w:szCs w:val="20"/>
        </w:rPr>
      </w:pPr>
    </w:p>
    <w:p w:rsidR="00A0268E" w:rsidRPr="002E7971" w:rsidRDefault="00A0268E" w:rsidP="00A0268E">
      <w:pPr>
        <w:tabs>
          <w:tab w:val="left" w:pos="1350"/>
        </w:tabs>
        <w:spacing w:after="0" w:line="240" w:lineRule="auto"/>
        <w:rPr>
          <w:rFonts w:ascii="Cambria" w:hAnsi="Cambria" w:cs="Arial"/>
          <w:sz w:val="20"/>
          <w:szCs w:val="20"/>
        </w:rPr>
      </w:pPr>
      <w:r w:rsidRPr="002E7971">
        <w:rPr>
          <w:rFonts w:ascii="Cambria" w:hAnsi="Cambria" w:cs="Arial"/>
          <w:sz w:val="20"/>
          <w:szCs w:val="20"/>
        </w:rPr>
        <w:tab/>
      </w:r>
    </w:p>
    <w:p w:rsidR="00A0268E" w:rsidRPr="002E7971" w:rsidRDefault="00A0268E" w:rsidP="00A0268E">
      <w:pPr>
        <w:spacing w:after="0" w:line="240" w:lineRule="auto"/>
        <w:rPr>
          <w:rFonts w:ascii="Cambria" w:hAnsi="Cambria" w:cstheme="minorHAnsi"/>
          <w:sz w:val="20"/>
          <w:szCs w:val="20"/>
        </w:rPr>
      </w:pPr>
    </w:p>
    <w:p w:rsidR="00940D67" w:rsidRPr="002E7971" w:rsidRDefault="00940D67">
      <w:pPr>
        <w:rPr>
          <w:rFonts w:ascii="Cambria" w:hAnsi="Cambria"/>
          <w:sz w:val="20"/>
          <w:szCs w:val="20"/>
        </w:rPr>
      </w:pPr>
    </w:p>
    <w:sectPr w:rsidR="00940D67" w:rsidRPr="002E7971" w:rsidSect="00940D67">
      <w:head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0" w:author="Zachary Lounsberry" w:date="2013-01-22T12:18:00Z" w:initials="ZL">
    <w:p w:rsidR="00F85EAF" w:rsidRDefault="00F85EAF">
      <w:pPr>
        <w:pStyle w:val="CommentText"/>
      </w:pPr>
      <w:r>
        <w:rPr>
          <w:rStyle w:val="CommentReference"/>
        </w:rPr>
        <w:annotationRef/>
      </w:r>
      <w:r>
        <w:t>Might want to renumber figures</w:t>
      </w:r>
    </w:p>
  </w:comment>
  <w:comment w:id="54" w:author="Zachary Lounsberry" w:date="2013-01-22T12:19:00Z" w:initials="ZL">
    <w:p w:rsidR="001B79B8" w:rsidRDefault="001B79B8">
      <w:pPr>
        <w:pStyle w:val="CommentText"/>
      </w:pPr>
      <w:r>
        <w:rPr>
          <w:rStyle w:val="CommentReference"/>
        </w:rPr>
        <w:annotationRef/>
      </w:r>
      <w:r>
        <w:t>Needs a definition</w:t>
      </w:r>
    </w:p>
  </w:comment>
  <w:comment w:id="58" w:author="Zachary Lounsberry" w:date="2013-01-22T12:36:00Z" w:initials="ZL">
    <w:p w:rsidR="0057489F" w:rsidRDefault="0057489F">
      <w:pPr>
        <w:pStyle w:val="CommentText"/>
      </w:pPr>
      <w:r>
        <w:rPr>
          <w:rStyle w:val="CommentReference"/>
        </w:rPr>
        <w:annotationRef/>
      </w:r>
      <w:r>
        <w:t>What are the symbols after each locus? Oh, are those refs? You should include that in a footnote or something</w:t>
      </w:r>
    </w:p>
  </w:comment>
  <w:comment w:id="60" w:author="Zachary Lounsberry" w:date="2013-01-22T12:36:00Z" w:initials="ZL">
    <w:p w:rsidR="0057489F" w:rsidRDefault="0057489F">
      <w:pPr>
        <w:pStyle w:val="CommentText"/>
      </w:pPr>
      <w:r>
        <w:rPr>
          <w:rStyle w:val="CommentReference"/>
        </w:rPr>
        <w:annotationRef/>
      </w:r>
      <w:r>
        <w:t>Hah</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25E4" w:rsidRDefault="004025E4" w:rsidP="00E26C96">
      <w:pPr>
        <w:spacing w:after="0" w:line="240" w:lineRule="auto"/>
      </w:pPr>
      <w:r>
        <w:separator/>
      </w:r>
    </w:p>
  </w:endnote>
  <w:endnote w:type="continuationSeparator" w:id="0">
    <w:p w:rsidR="004025E4" w:rsidRDefault="004025E4" w:rsidP="00E26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de 2000">
    <w:altName w:val="Cambria"/>
    <w:panose1 w:val="00000000000000000000"/>
    <w:charset w:val="4D"/>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dvTT3713a231">
    <w:altName w:val="Times New Roman"/>
    <w:panose1 w:val="00000000000000000000"/>
    <w:charset w:val="00"/>
    <w:family w:val="roman"/>
    <w:notTrueType/>
    <w:pitch w:val="default"/>
  </w:font>
  <w:font w:name="AdvTT3713a231+20">
    <w:altName w:val="MS Mincho"/>
    <w:panose1 w:val="00000000000000000000"/>
    <w:charset w:val="80"/>
    <w:family w:val="auto"/>
    <w:notTrueType/>
    <w:pitch w:val="default"/>
    <w:sig w:usb0="00000000" w:usb1="08070000" w:usb2="00000010" w:usb3="00000000" w:csb0="00020000" w:csb1="00000000"/>
  </w:font>
  <w:font w:name="AdvPSPAL-R">
    <w:panose1 w:val="00000000000000000000"/>
    <w:charset w:val="00"/>
    <w:family w:val="roman"/>
    <w:notTrueType/>
    <w:pitch w:val="default"/>
    <w:sig w:usb0="00000003" w:usb1="00000000" w:usb2="00000000" w:usb3="00000000" w:csb0="00000001" w:csb1="00000000"/>
  </w:font>
  <w:font w:name="AdvPSPAL-I">
    <w:panose1 w:val="00000000000000000000"/>
    <w:charset w:val="00"/>
    <w:family w:val="roman"/>
    <w:notTrueType/>
    <w:pitch w:val="default"/>
    <w:sig w:usb0="00000003" w:usb1="00000000" w:usb2="00000000" w:usb3="00000000" w:csb0="00000001" w:csb1="00000000"/>
  </w:font>
  <w:font w:name="AdvPSPAL-B">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25E4" w:rsidRDefault="004025E4" w:rsidP="00E26C96">
      <w:pPr>
        <w:spacing w:after="0" w:line="240" w:lineRule="auto"/>
      </w:pPr>
      <w:r>
        <w:separator/>
      </w:r>
    </w:p>
  </w:footnote>
  <w:footnote w:type="continuationSeparator" w:id="0">
    <w:p w:rsidR="004025E4" w:rsidRDefault="004025E4" w:rsidP="00E26C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4B2" w:rsidRDefault="001834B2">
    <w:pPr>
      <w:pStyle w:val="Header"/>
    </w:pPr>
  </w:p>
  <w:p w:rsidR="001834B2" w:rsidRDefault="001834B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27C2F"/>
    <w:multiLevelType w:val="hybridMultilevel"/>
    <w:tmpl w:val="F81E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4C4723"/>
    <w:multiLevelType w:val="hybridMultilevel"/>
    <w:tmpl w:val="80D60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405832"/>
    <w:multiLevelType w:val="hybridMultilevel"/>
    <w:tmpl w:val="68A4D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5B78F3"/>
    <w:multiLevelType w:val="hybridMultilevel"/>
    <w:tmpl w:val="C2061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CB1327"/>
    <w:multiLevelType w:val="hybridMultilevel"/>
    <w:tmpl w:val="8480ABEC"/>
    <w:lvl w:ilvl="0" w:tplc="F40046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E823831"/>
    <w:multiLevelType w:val="hybridMultilevel"/>
    <w:tmpl w:val="F4A067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68E"/>
    <w:rsid w:val="00006C4A"/>
    <w:rsid w:val="000965FB"/>
    <w:rsid w:val="000C4D0E"/>
    <w:rsid w:val="001834B2"/>
    <w:rsid w:val="001B79B8"/>
    <w:rsid w:val="001F1E57"/>
    <w:rsid w:val="001F3E49"/>
    <w:rsid w:val="00292154"/>
    <w:rsid w:val="002B6DEC"/>
    <w:rsid w:val="002E7971"/>
    <w:rsid w:val="002E7974"/>
    <w:rsid w:val="00346219"/>
    <w:rsid w:val="00394A09"/>
    <w:rsid w:val="003B5CFA"/>
    <w:rsid w:val="004025E4"/>
    <w:rsid w:val="00433051"/>
    <w:rsid w:val="004B4B3B"/>
    <w:rsid w:val="00505309"/>
    <w:rsid w:val="0057489F"/>
    <w:rsid w:val="005B4F48"/>
    <w:rsid w:val="006A50E2"/>
    <w:rsid w:val="00704641"/>
    <w:rsid w:val="00705A87"/>
    <w:rsid w:val="00731311"/>
    <w:rsid w:val="007431FE"/>
    <w:rsid w:val="00760909"/>
    <w:rsid w:val="00772EF4"/>
    <w:rsid w:val="00832822"/>
    <w:rsid w:val="00936335"/>
    <w:rsid w:val="00940D67"/>
    <w:rsid w:val="00971D69"/>
    <w:rsid w:val="00A0268E"/>
    <w:rsid w:val="00A0468A"/>
    <w:rsid w:val="00A503EA"/>
    <w:rsid w:val="00B73E74"/>
    <w:rsid w:val="00B91E48"/>
    <w:rsid w:val="00BC11C5"/>
    <w:rsid w:val="00BD5131"/>
    <w:rsid w:val="00C422D5"/>
    <w:rsid w:val="00C513DE"/>
    <w:rsid w:val="00C72961"/>
    <w:rsid w:val="00D21285"/>
    <w:rsid w:val="00D41876"/>
    <w:rsid w:val="00D671C4"/>
    <w:rsid w:val="00D87840"/>
    <w:rsid w:val="00DC5AF1"/>
    <w:rsid w:val="00E26C96"/>
    <w:rsid w:val="00E43D6E"/>
    <w:rsid w:val="00E95601"/>
    <w:rsid w:val="00EA5F98"/>
    <w:rsid w:val="00F04EAA"/>
    <w:rsid w:val="00F85EAF"/>
    <w:rsid w:val="00FB7B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style w:type="paragraph" w:default="1" w:styleId="Normal">
    <w:name w:val="Normal"/>
    <w:qFormat/>
    <w:rsid w:val="00A026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26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268E"/>
  </w:style>
  <w:style w:type="character" w:styleId="Hyperlink">
    <w:name w:val="Hyperlink"/>
    <w:basedOn w:val="DefaultParagraphFont"/>
    <w:uiPriority w:val="99"/>
    <w:semiHidden/>
    <w:unhideWhenUsed/>
    <w:rsid w:val="00A0268E"/>
    <w:rPr>
      <w:color w:val="0000FF"/>
      <w:u w:val="single"/>
    </w:rPr>
  </w:style>
  <w:style w:type="paragraph" w:customStyle="1" w:styleId="Default">
    <w:name w:val="Default"/>
    <w:rsid w:val="00A0268E"/>
    <w:pPr>
      <w:widowControl w:val="0"/>
      <w:autoSpaceDE w:val="0"/>
      <w:autoSpaceDN w:val="0"/>
      <w:adjustRightInd w:val="0"/>
      <w:spacing w:after="0" w:line="240" w:lineRule="auto"/>
    </w:pPr>
    <w:rPr>
      <w:rFonts w:ascii="Code 2000" w:eastAsia="Times New Roman" w:hAnsi="Code 2000" w:cs="Code 2000"/>
      <w:color w:val="000000"/>
      <w:sz w:val="24"/>
      <w:szCs w:val="24"/>
    </w:rPr>
  </w:style>
  <w:style w:type="character" w:styleId="CommentReference">
    <w:name w:val="annotation reference"/>
    <w:basedOn w:val="DefaultParagraphFont"/>
    <w:uiPriority w:val="99"/>
    <w:semiHidden/>
    <w:unhideWhenUsed/>
    <w:rsid w:val="00A0268E"/>
    <w:rPr>
      <w:sz w:val="16"/>
      <w:szCs w:val="16"/>
    </w:rPr>
  </w:style>
  <w:style w:type="paragraph" w:styleId="CommentText">
    <w:name w:val="annotation text"/>
    <w:basedOn w:val="Normal"/>
    <w:link w:val="CommentTextChar"/>
    <w:uiPriority w:val="99"/>
    <w:semiHidden/>
    <w:unhideWhenUsed/>
    <w:rsid w:val="00A0268E"/>
    <w:pPr>
      <w:spacing w:line="240" w:lineRule="auto"/>
    </w:pPr>
    <w:rPr>
      <w:sz w:val="20"/>
      <w:szCs w:val="20"/>
    </w:rPr>
  </w:style>
  <w:style w:type="character" w:customStyle="1" w:styleId="CommentTextChar">
    <w:name w:val="Comment Text Char"/>
    <w:basedOn w:val="DefaultParagraphFont"/>
    <w:link w:val="CommentText"/>
    <w:uiPriority w:val="99"/>
    <w:semiHidden/>
    <w:rsid w:val="00A0268E"/>
    <w:rPr>
      <w:sz w:val="20"/>
      <w:szCs w:val="20"/>
    </w:rPr>
  </w:style>
  <w:style w:type="paragraph" w:styleId="BalloonText">
    <w:name w:val="Balloon Text"/>
    <w:basedOn w:val="Normal"/>
    <w:link w:val="BalloonTextChar"/>
    <w:uiPriority w:val="99"/>
    <w:semiHidden/>
    <w:unhideWhenUsed/>
    <w:rsid w:val="00A026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68E"/>
    <w:rPr>
      <w:rFonts w:ascii="Tahoma" w:hAnsi="Tahoma" w:cs="Tahoma"/>
      <w:sz w:val="16"/>
      <w:szCs w:val="16"/>
    </w:rPr>
  </w:style>
  <w:style w:type="paragraph" w:styleId="NormalWeb">
    <w:name w:val="Normal (Web)"/>
    <w:basedOn w:val="Normal"/>
    <w:uiPriority w:val="99"/>
    <w:semiHidden/>
    <w:unhideWhenUsed/>
    <w:rsid w:val="0070464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04641"/>
    <w:pPr>
      <w:ind w:left="720"/>
      <w:contextualSpacing/>
    </w:pPr>
  </w:style>
  <w:style w:type="paragraph" w:styleId="Footer">
    <w:name w:val="footer"/>
    <w:basedOn w:val="Normal"/>
    <w:link w:val="FooterChar"/>
    <w:uiPriority w:val="99"/>
    <w:unhideWhenUsed/>
    <w:rsid w:val="00E26C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6C96"/>
  </w:style>
  <w:style w:type="paragraph" w:styleId="CommentSubject">
    <w:name w:val="annotation subject"/>
    <w:basedOn w:val="CommentText"/>
    <w:next w:val="CommentText"/>
    <w:link w:val="CommentSubjectChar"/>
    <w:rsid w:val="00F85EAF"/>
    <w:rPr>
      <w:b/>
      <w:bCs/>
    </w:rPr>
  </w:style>
  <w:style w:type="character" w:customStyle="1" w:styleId="CommentSubjectChar">
    <w:name w:val="Comment Subject Char"/>
    <w:basedOn w:val="CommentTextChar"/>
    <w:link w:val="CommentSubject"/>
    <w:rsid w:val="00F85EAF"/>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style w:type="paragraph" w:default="1" w:styleId="Normal">
    <w:name w:val="Normal"/>
    <w:qFormat/>
    <w:rsid w:val="00A026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26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268E"/>
  </w:style>
  <w:style w:type="character" w:styleId="Hyperlink">
    <w:name w:val="Hyperlink"/>
    <w:basedOn w:val="DefaultParagraphFont"/>
    <w:uiPriority w:val="99"/>
    <w:semiHidden/>
    <w:unhideWhenUsed/>
    <w:rsid w:val="00A0268E"/>
    <w:rPr>
      <w:color w:val="0000FF"/>
      <w:u w:val="single"/>
    </w:rPr>
  </w:style>
  <w:style w:type="paragraph" w:customStyle="1" w:styleId="Default">
    <w:name w:val="Default"/>
    <w:rsid w:val="00A0268E"/>
    <w:pPr>
      <w:widowControl w:val="0"/>
      <w:autoSpaceDE w:val="0"/>
      <w:autoSpaceDN w:val="0"/>
      <w:adjustRightInd w:val="0"/>
      <w:spacing w:after="0" w:line="240" w:lineRule="auto"/>
    </w:pPr>
    <w:rPr>
      <w:rFonts w:ascii="Code 2000" w:eastAsia="Times New Roman" w:hAnsi="Code 2000" w:cs="Code 2000"/>
      <w:color w:val="000000"/>
      <w:sz w:val="24"/>
      <w:szCs w:val="24"/>
    </w:rPr>
  </w:style>
  <w:style w:type="character" w:styleId="CommentReference">
    <w:name w:val="annotation reference"/>
    <w:basedOn w:val="DefaultParagraphFont"/>
    <w:uiPriority w:val="99"/>
    <w:semiHidden/>
    <w:unhideWhenUsed/>
    <w:rsid w:val="00A0268E"/>
    <w:rPr>
      <w:sz w:val="16"/>
      <w:szCs w:val="16"/>
    </w:rPr>
  </w:style>
  <w:style w:type="paragraph" w:styleId="CommentText">
    <w:name w:val="annotation text"/>
    <w:basedOn w:val="Normal"/>
    <w:link w:val="CommentTextChar"/>
    <w:uiPriority w:val="99"/>
    <w:semiHidden/>
    <w:unhideWhenUsed/>
    <w:rsid w:val="00A0268E"/>
    <w:pPr>
      <w:spacing w:line="240" w:lineRule="auto"/>
    </w:pPr>
    <w:rPr>
      <w:sz w:val="20"/>
      <w:szCs w:val="20"/>
    </w:rPr>
  </w:style>
  <w:style w:type="character" w:customStyle="1" w:styleId="CommentTextChar">
    <w:name w:val="Comment Text Char"/>
    <w:basedOn w:val="DefaultParagraphFont"/>
    <w:link w:val="CommentText"/>
    <w:uiPriority w:val="99"/>
    <w:semiHidden/>
    <w:rsid w:val="00A0268E"/>
    <w:rPr>
      <w:sz w:val="20"/>
      <w:szCs w:val="20"/>
    </w:rPr>
  </w:style>
  <w:style w:type="paragraph" w:styleId="BalloonText">
    <w:name w:val="Balloon Text"/>
    <w:basedOn w:val="Normal"/>
    <w:link w:val="BalloonTextChar"/>
    <w:uiPriority w:val="99"/>
    <w:semiHidden/>
    <w:unhideWhenUsed/>
    <w:rsid w:val="00A026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68E"/>
    <w:rPr>
      <w:rFonts w:ascii="Tahoma" w:hAnsi="Tahoma" w:cs="Tahoma"/>
      <w:sz w:val="16"/>
      <w:szCs w:val="16"/>
    </w:rPr>
  </w:style>
  <w:style w:type="paragraph" w:styleId="NormalWeb">
    <w:name w:val="Normal (Web)"/>
    <w:basedOn w:val="Normal"/>
    <w:uiPriority w:val="99"/>
    <w:semiHidden/>
    <w:unhideWhenUsed/>
    <w:rsid w:val="0070464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04641"/>
    <w:pPr>
      <w:ind w:left="720"/>
      <w:contextualSpacing/>
    </w:pPr>
  </w:style>
  <w:style w:type="paragraph" w:styleId="Footer">
    <w:name w:val="footer"/>
    <w:basedOn w:val="Normal"/>
    <w:link w:val="FooterChar"/>
    <w:uiPriority w:val="99"/>
    <w:unhideWhenUsed/>
    <w:rsid w:val="00E26C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6C96"/>
  </w:style>
  <w:style w:type="paragraph" w:styleId="CommentSubject">
    <w:name w:val="annotation subject"/>
    <w:basedOn w:val="CommentText"/>
    <w:next w:val="CommentText"/>
    <w:link w:val="CommentSubjectChar"/>
    <w:rsid w:val="00F85EAF"/>
    <w:rPr>
      <w:b/>
      <w:bCs/>
    </w:rPr>
  </w:style>
  <w:style w:type="character" w:customStyle="1" w:styleId="CommentSubjectChar">
    <w:name w:val="Comment Subject Char"/>
    <w:basedOn w:val="CommentTextChar"/>
    <w:link w:val="CommentSubject"/>
    <w:rsid w:val="00F85EA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5687993">
      <w:bodyDiv w:val="1"/>
      <w:marLeft w:val="0"/>
      <w:marRight w:val="0"/>
      <w:marTop w:val="0"/>
      <w:marBottom w:val="0"/>
      <w:divBdr>
        <w:top w:val="none" w:sz="0" w:space="0" w:color="auto"/>
        <w:left w:val="none" w:sz="0" w:space="0" w:color="auto"/>
        <w:bottom w:val="none" w:sz="0" w:space="0" w:color="auto"/>
        <w:right w:val="none" w:sz="0" w:space="0" w:color="auto"/>
      </w:divBdr>
    </w:div>
    <w:div w:id="1371300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3.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emf"/></Relationships>
</file>

<file path=word/charts/_rels/chart1.xml.rels><?xml version="1.0" encoding="UTF-8" standalone="yes"?>
<Relationships xmlns="http://schemas.openxmlformats.org/package/2006/relationships"><Relationship Id="rId1" Type="http://schemas.openxmlformats.org/officeDocument/2006/relationships/oleObject" Target="file:///\\vgl.cvg.ucdavis.edu\lab\3730Data\377STRs\Wildlife\MaryJoOlegario\qPCR-%20VGL\20121015%20Scat%20Analysis-Dropout%20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vgl.cvg.ucdavis.edu\lab\3730Data\377STRs\Wildlife\MaryJoOlegario\qPCR-%20VGL\Dilution%20Data%20Analysis%20(100,50,25,10pg).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vgl.cvg.ucdavis.edu\lab\3730Data\377STRs\Wildlife\MaryJoOlegario\ShadowEffectProbabilit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'For graphing'!$L$33</c:f>
              <c:strCache>
                <c:ptCount val="1"/>
                <c:pt idx="0">
                  <c:v>Avg No. loci amplifying</c:v>
                </c:pt>
              </c:strCache>
            </c:strRef>
          </c:tx>
          <c:invertIfNegative val="0"/>
          <c:cat>
            <c:strRef>
              <c:f>'For graphing'!$K$34:$K$39</c:f>
              <c:strCache>
                <c:ptCount val="6"/>
                <c:pt idx="0">
                  <c:v>0-100</c:v>
                </c:pt>
                <c:pt idx="1">
                  <c:v>101-200</c:v>
                </c:pt>
                <c:pt idx="2">
                  <c:v>201-300</c:v>
                </c:pt>
                <c:pt idx="3">
                  <c:v>301-400</c:v>
                </c:pt>
                <c:pt idx="4">
                  <c:v>401-500</c:v>
                </c:pt>
                <c:pt idx="5">
                  <c:v>&gt;500</c:v>
                </c:pt>
              </c:strCache>
            </c:strRef>
          </c:cat>
          <c:val>
            <c:numRef>
              <c:f>'For graphing'!$L$34:$L$39</c:f>
              <c:numCache>
                <c:formatCode>General</c:formatCode>
                <c:ptCount val="6"/>
                <c:pt idx="0">
                  <c:v>5.1249999999999947</c:v>
                </c:pt>
                <c:pt idx="1">
                  <c:v>6.4615384615384617</c:v>
                </c:pt>
                <c:pt idx="2">
                  <c:v>8.4666666666666703</c:v>
                </c:pt>
                <c:pt idx="3">
                  <c:v>8</c:v>
                </c:pt>
                <c:pt idx="4">
                  <c:v>8.5714285714285712</c:v>
                </c:pt>
                <c:pt idx="5">
                  <c:v>9.2000000000000011</c:v>
                </c:pt>
              </c:numCache>
            </c:numRef>
          </c:val>
        </c:ser>
        <c:dLbls>
          <c:showLegendKey val="0"/>
          <c:showVal val="0"/>
          <c:showCatName val="0"/>
          <c:showSerName val="0"/>
          <c:showPercent val="0"/>
          <c:showBubbleSize val="0"/>
        </c:dLbls>
        <c:gapWidth val="13"/>
        <c:axId val="178462720"/>
        <c:axId val="178464640"/>
      </c:barChart>
      <c:catAx>
        <c:axId val="178462720"/>
        <c:scaling>
          <c:orientation val="minMax"/>
        </c:scaling>
        <c:delete val="0"/>
        <c:axPos val="b"/>
        <c:title>
          <c:tx>
            <c:rich>
              <a:bodyPr/>
              <a:lstStyle/>
              <a:p>
                <a:pPr>
                  <a:defRPr/>
                </a:pPr>
                <a:r>
                  <a:rPr lang="en-US"/>
                  <a:t>Concentration (pg/ul)</a:t>
                </a:r>
              </a:p>
            </c:rich>
          </c:tx>
          <c:overlay val="0"/>
        </c:title>
        <c:majorTickMark val="out"/>
        <c:minorTickMark val="none"/>
        <c:tickLblPos val="nextTo"/>
        <c:crossAx val="178464640"/>
        <c:crosses val="autoZero"/>
        <c:auto val="1"/>
        <c:lblAlgn val="ctr"/>
        <c:lblOffset val="100"/>
        <c:noMultiLvlLbl val="0"/>
      </c:catAx>
      <c:valAx>
        <c:axId val="178464640"/>
        <c:scaling>
          <c:orientation val="minMax"/>
        </c:scaling>
        <c:delete val="0"/>
        <c:axPos val="l"/>
        <c:title>
          <c:tx>
            <c:rich>
              <a:bodyPr rot="-5400000" vert="horz"/>
              <a:lstStyle/>
              <a:p>
                <a:pPr>
                  <a:defRPr/>
                </a:pPr>
                <a:r>
                  <a:rPr lang="en-US"/>
                  <a:t>No. of Loci amplified</a:t>
                </a:r>
              </a:p>
            </c:rich>
          </c:tx>
          <c:overlay val="0"/>
        </c:title>
        <c:numFmt formatCode="General" sourceLinked="1"/>
        <c:majorTickMark val="out"/>
        <c:minorTickMark val="none"/>
        <c:tickLblPos val="nextTo"/>
        <c:crossAx val="178462720"/>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'For graphing'!$G$1</c:f>
              <c:strCache>
                <c:ptCount val="1"/>
                <c:pt idx="0">
                  <c:v>Avg. No. loci amplifying</c:v>
                </c:pt>
              </c:strCache>
            </c:strRef>
          </c:tx>
          <c:invertIfNegative val="0"/>
          <c:errBars>
            <c:errBarType val="both"/>
            <c:errValType val="cust"/>
            <c:noEndCap val="0"/>
            <c:plus>
              <c:numRef>
                <c:f>'For graphing'!$H$2:$H$5</c:f>
                <c:numCache>
                  <c:formatCode>General</c:formatCode>
                  <c:ptCount val="4"/>
                  <c:pt idx="0">
                    <c:v>1</c:v>
                  </c:pt>
                  <c:pt idx="1">
                    <c:v>0.86602540378443871</c:v>
                  </c:pt>
                  <c:pt idx="2">
                    <c:v>0.81649658092772615</c:v>
                  </c:pt>
                  <c:pt idx="3">
                    <c:v>0</c:v>
                  </c:pt>
                </c:numCache>
              </c:numRef>
            </c:plus>
            <c:minus>
              <c:numRef>
                <c:f>'For graphing'!$H$2:$H$5</c:f>
                <c:numCache>
                  <c:formatCode>General</c:formatCode>
                  <c:ptCount val="4"/>
                  <c:pt idx="0">
                    <c:v>1</c:v>
                  </c:pt>
                  <c:pt idx="1">
                    <c:v>0.86602540378443871</c:v>
                  </c:pt>
                  <c:pt idx="2">
                    <c:v>0.81649658092772615</c:v>
                  </c:pt>
                  <c:pt idx="3">
                    <c:v>0</c:v>
                  </c:pt>
                </c:numCache>
              </c:numRef>
            </c:minus>
            <c:spPr>
              <a:ln w="38100" cap="flat"/>
            </c:spPr>
          </c:errBars>
          <c:cat>
            <c:numRef>
              <c:f>'For graphing'!$F$2:$F$5</c:f>
              <c:numCache>
                <c:formatCode>General</c:formatCode>
                <c:ptCount val="4"/>
                <c:pt idx="0">
                  <c:v>10</c:v>
                </c:pt>
                <c:pt idx="1">
                  <c:v>25</c:v>
                </c:pt>
                <c:pt idx="2">
                  <c:v>50</c:v>
                </c:pt>
                <c:pt idx="3">
                  <c:v>100</c:v>
                </c:pt>
              </c:numCache>
            </c:numRef>
          </c:cat>
          <c:val>
            <c:numRef>
              <c:f>'For graphing'!$G$2:$G$5</c:f>
              <c:numCache>
                <c:formatCode>General</c:formatCode>
                <c:ptCount val="4"/>
                <c:pt idx="0">
                  <c:v>6.5</c:v>
                </c:pt>
                <c:pt idx="1">
                  <c:v>8.25</c:v>
                </c:pt>
                <c:pt idx="2">
                  <c:v>9</c:v>
                </c:pt>
                <c:pt idx="3">
                  <c:v>10</c:v>
                </c:pt>
              </c:numCache>
            </c:numRef>
          </c:val>
        </c:ser>
        <c:dLbls>
          <c:showLegendKey val="0"/>
          <c:showVal val="0"/>
          <c:showCatName val="0"/>
          <c:showSerName val="0"/>
          <c:showPercent val="0"/>
          <c:showBubbleSize val="0"/>
        </c:dLbls>
        <c:gapWidth val="25"/>
        <c:overlap val="2"/>
        <c:axId val="178485120"/>
        <c:axId val="178507776"/>
      </c:barChart>
      <c:catAx>
        <c:axId val="178485120"/>
        <c:scaling>
          <c:orientation val="minMax"/>
        </c:scaling>
        <c:delete val="0"/>
        <c:axPos val="b"/>
        <c:title>
          <c:tx>
            <c:rich>
              <a:bodyPr/>
              <a:lstStyle/>
              <a:p>
                <a:pPr>
                  <a:defRPr/>
                </a:pPr>
                <a:r>
                  <a:rPr lang="en-US" sz="1300"/>
                  <a:t>Concentration (pg/ul)</a:t>
                </a:r>
              </a:p>
            </c:rich>
          </c:tx>
          <c:layout>
            <c:manualLayout>
              <c:xMode val="edge"/>
              <c:yMode val="edge"/>
              <c:x val="0.38981262311536202"/>
              <c:y val="0.83700841478783505"/>
            </c:manualLayout>
          </c:layout>
          <c:overlay val="0"/>
        </c:title>
        <c:numFmt formatCode="General" sourceLinked="1"/>
        <c:majorTickMark val="out"/>
        <c:minorTickMark val="none"/>
        <c:tickLblPos val="nextTo"/>
        <c:crossAx val="178507776"/>
        <c:crosses val="autoZero"/>
        <c:auto val="1"/>
        <c:lblAlgn val="ctr"/>
        <c:lblOffset val="100"/>
        <c:noMultiLvlLbl val="0"/>
      </c:catAx>
      <c:valAx>
        <c:axId val="178507776"/>
        <c:scaling>
          <c:orientation val="minMax"/>
          <c:max val="10"/>
        </c:scaling>
        <c:delete val="0"/>
        <c:axPos val="l"/>
        <c:title>
          <c:tx>
            <c:rich>
              <a:bodyPr rot="-5400000" vert="horz"/>
              <a:lstStyle/>
              <a:p>
                <a:pPr>
                  <a:defRPr sz="1400"/>
                </a:pPr>
                <a:r>
                  <a:rPr lang="en-US" sz="1300"/>
                  <a:t>No. of Loci Amplified</a:t>
                </a:r>
              </a:p>
            </c:rich>
          </c:tx>
          <c:overlay val="0"/>
        </c:title>
        <c:numFmt formatCode="General" sourceLinked="1"/>
        <c:majorTickMark val="out"/>
        <c:minorTickMark val="none"/>
        <c:tickLblPos val="nextTo"/>
        <c:crossAx val="178485120"/>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dLbls>
            <c:dLbl>
              <c:idx val="0"/>
              <c:layout>
                <c:manualLayout>
                  <c:x val="0"/>
                  <c:y val="3.2258064516128997E-2"/>
                </c:manualLayout>
              </c:layout>
              <c:tx>
                <c:rich>
                  <a:bodyPr/>
                  <a:lstStyle/>
                  <a:p>
                    <a:r>
                      <a:rPr lang="en-US"/>
                      <a:t>0.279824606</a:t>
                    </a:r>
                  </a:p>
                </c:rich>
              </c:tx>
              <c:dLblPos val="r"/>
              <c:showLegendKey val="0"/>
              <c:showVal val="1"/>
              <c:showCatName val="1"/>
              <c:showSerName val="0"/>
              <c:showPercent val="0"/>
              <c:showBubbleSize val="0"/>
            </c:dLbl>
            <c:dLbl>
              <c:idx val="1"/>
              <c:layout>
                <c:manualLayout>
                  <c:x val="-6.2451209992193599E-3"/>
                  <c:y val="-2.68817204301075E-2"/>
                </c:manualLayout>
              </c:layout>
              <c:tx>
                <c:rich>
                  <a:bodyPr/>
                  <a:lstStyle/>
                  <a:p>
                    <a:r>
                      <a:rPr lang="en-US"/>
                      <a:t>0.01014051</a:t>
                    </a:r>
                  </a:p>
                </c:rich>
              </c:tx>
              <c:dLblPos val="r"/>
              <c:showLegendKey val="0"/>
              <c:showVal val="1"/>
              <c:showCatName val="1"/>
              <c:showSerName val="0"/>
              <c:showPercent val="0"/>
              <c:showBubbleSize val="0"/>
            </c:dLbl>
            <c:dLbl>
              <c:idx val="2"/>
              <c:tx>
                <c:rich>
                  <a:bodyPr/>
                  <a:lstStyle/>
                  <a:p>
                    <a:r>
                      <a:rPr lang="en-US"/>
                      <a:t>0.000409667</a:t>
                    </a:r>
                  </a:p>
                </c:rich>
              </c:tx>
              <c:dLblPos val="r"/>
              <c:showLegendKey val="0"/>
              <c:showVal val="1"/>
              <c:showCatName val="1"/>
              <c:showSerName val="0"/>
              <c:showPercent val="0"/>
              <c:showBubbleSize val="0"/>
            </c:dLbl>
            <c:dLbl>
              <c:idx val="3"/>
              <c:layout>
                <c:manualLayout>
                  <c:x val="-2.4587090548107699E-7"/>
                  <c:y val="0"/>
                </c:manualLayout>
              </c:layout>
              <c:tx>
                <c:rich>
                  <a:bodyPr/>
                  <a:lstStyle/>
                  <a:p>
                    <a:r>
                      <a:rPr lang="en-US"/>
                      <a:t> 1.76175E-05</a:t>
                    </a:r>
                  </a:p>
                </c:rich>
              </c:tx>
              <c:dLblPos val="r"/>
              <c:showLegendKey val="0"/>
              <c:showVal val="1"/>
              <c:showCatName val="1"/>
              <c:showSerName val="0"/>
              <c:showPercent val="0"/>
              <c:showBubbleSize val="0"/>
            </c:dLbl>
            <c:dLblPos val="r"/>
            <c:showLegendKey val="0"/>
            <c:showVal val="1"/>
            <c:showCatName val="1"/>
            <c:showSerName val="0"/>
            <c:showPercent val="0"/>
            <c:showBubbleSize val="0"/>
            <c:showLeaderLines val="0"/>
          </c:dLbls>
          <c:xVal>
            <c:numRef>
              <c:f>[ShadowEffectProbability.xlsx]He!$H$16:$K$16</c:f>
              <c:numCache>
                <c:formatCode>General</c:formatCode>
                <c:ptCount val="4"/>
                <c:pt idx="0">
                  <c:v>1</c:v>
                </c:pt>
                <c:pt idx="1">
                  <c:v>2</c:v>
                </c:pt>
                <c:pt idx="2">
                  <c:v>3</c:v>
                </c:pt>
                <c:pt idx="3">
                  <c:v>4</c:v>
                </c:pt>
              </c:numCache>
            </c:numRef>
          </c:xVal>
          <c:yVal>
            <c:numRef>
              <c:f>[ShadowEffectProbability.xlsx]He!$H$17:$K$17</c:f>
              <c:numCache>
                <c:formatCode>General</c:formatCode>
                <c:ptCount val="4"/>
                <c:pt idx="0">
                  <c:v>0.27982460561382599</c:v>
                </c:pt>
                <c:pt idx="1">
                  <c:v>1.0140510000075299E-2</c:v>
                </c:pt>
                <c:pt idx="2">
                  <c:v>4.0966737630807699E-4</c:v>
                </c:pt>
                <c:pt idx="3">
                  <c:v>1.76174779492917E-5</c:v>
                </c:pt>
              </c:numCache>
            </c:numRef>
          </c:yVal>
          <c:smooth val="0"/>
        </c:ser>
        <c:dLbls>
          <c:showLegendKey val="0"/>
          <c:showVal val="1"/>
          <c:showCatName val="1"/>
          <c:showSerName val="0"/>
          <c:showPercent val="0"/>
          <c:showBubbleSize val="0"/>
        </c:dLbls>
        <c:axId val="178530944"/>
        <c:axId val="178538368"/>
      </c:scatterChart>
      <c:valAx>
        <c:axId val="178530944"/>
        <c:scaling>
          <c:orientation val="minMax"/>
        </c:scaling>
        <c:delete val="0"/>
        <c:axPos val="b"/>
        <c:title>
          <c:tx>
            <c:rich>
              <a:bodyPr/>
              <a:lstStyle/>
              <a:p>
                <a:pPr>
                  <a:defRPr/>
                </a:pPr>
                <a:r>
                  <a:rPr lang="en-US"/>
                  <a:t>Number of Replications</a:t>
                </a:r>
              </a:p>
            </c:rich>
          </c:tx>
          <c:overlay val="0"/>
        </c:title>
        <c:numFmt formatCode="General" sourceLinked="1"/>
        <c:majorTickMark val="out"/>
        <c:minorTickMark val="none"/>
        <c:tickLblPos val="nextTo"/>
        <c:crossAx val="178538368"/>
        <c:crosses val="autoZero"/>
        <c:crossBetween val="midCat"/>
      </c:valAx>
      <c:valAx>
        <c:axId val="178538368"/>
        <c:scaling>
          <c:logBase val="10"/>
          <c:orientation val="minMax"/>
        </c:scaling>
        <c:delete val="0"/>
        <c:axPos val="l"/>
        <c:majorGridlines/>
        <c:title>
          <c:tx>
            <c:rich>
              <a:bodyPr/>
              <a:lstStyle/>
              <a:p>
                <a:pPr>
                  <a:defRPr/>
                </a:pPr>
                <a:r>
                  <a:rPr lang="en-US"/>
                  <a:t>Frequency</a:t>
                </a:r>
              </a:p>
            </c:rich>
          </c:tx>
          <c:overlay val="0"/>
        </c:title>
        <c:numFmt formatCode="General" sourceLinked="1"/>
        <c:majorTickMark val="out"/>
        <c:minorTickMark val="none"/>
        <c:tickLblPos val="nextTo"/>
        <c:crossAx val="178530944"/>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5</Pages>
  <Words>1491</Words>
  <Characters>8501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California at Davis</Company>
  <LinksUpToDate>false</LinksUpToDate>
  <CharactersWithSpaces>9973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K9 Diversity</dc:creator>
  <cp:lastModifiedBy>Zachary Lounsberry</cp:lastModifiedBy>
  <cp:revision>3</cp:revision>
  <dcterms:created xsi:type="dcterms:W3CDTF">2013-01-22T20:18:00Z</dcterms:created>
  <dcterms:modified xsi:type="dcterms:W3CDTF">2013-01-22T20:36:00Z</dcterms:modified>
</cp:coreProperties>
</file>